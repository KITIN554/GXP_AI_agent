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BBE" w:rsidRPr="00413BBE" w:rsidRDefault="00F75AFD" w:rsidP="00F726A6">
      <w:pPr>
        <w:spacing w:after="0" w:line="360" w:lineRule="auto"/>
        <w:ind w:left="4253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УТВЕРЖДЕН</w:t>
      </w:r>
      <w:r w:rsidR="00567D6B">
        <w:rPr>
          <w:rFonts w:ascii="Times New Roman" w:hAnsi="Times New Roman" w:cs="Times New Roman"/>
          <w:sz w:val="30"/>
          <w:szCs w:val="30"/>
        </w:rPr>
        <w:t>О</w:t>
      </w:r>
    </w:p>
    <w:p w:rsidR="00413BBE" w:rsidRPr="00413BBE" w:rsidRDefault="00413BBE" w:rsidP="00F726A6">
      <w:pPr>
        <w:spacing w:after="0" w:line="240" w:lineRule="auto"/>
        <w:ind w:left="4253"/>
        <w:jc w:val="center"/>
        <w:rPr>
          <w:rFonts w:ascii="Times New Roman" w:hAnsi="Times New Roman" w:cs="Times New Roman"/>
          <w:sz w:val="30"/>
          <w:szCs w:val="30"/>
        </w:rPr>
      </w:pPr>
      <w:r w:rsidRPr="00413BBE">
        <w:rPr>
          <w:rFonts w:ascii="Times New Roman" w:hAnsi="Times New Roman" w:cs="Times New Roman"/>
          <w:sz w:val="30"/>
          <w:szCs w:val="30"/>
        </w:rPr>
        <w:t xml:space="preserve"> Решени</w:t>
      </w:r>
      <w:r w:rsidR="00F75AFD">
        <w:rPr>
          <w:rFonts w:ascii="Times New Roman" w:hAnsi="Times New Roman" w:cs="Times New Roman"/>
          <w:sz w:val="30"/>
          <w:szCs w:val="30"/>
        </w:rPr>
        <w:t>ем</w:t>
      </w:r>
      <w:r w:rsidRPr="00413BBE">
        <w:rPr>
          <w:rFonts w:ascii="Times New Roman" w:hAnsi="Times New Roman" w:cs="Times New Roman"/>
          <w:sz w:val="30"/>
          <w:szCs w:val="30"/>
        </w:rPr>
        <w:t xml:space="preserve"> Коллегии</w:t>
      </w:r>
    </w:p>
    <w:p w:rsidR="00413BBE" w:rsidRPr="00413BBE" w:rsidRDefault="00413BBE" w:rsidP="00F726A6">
      <w:pPr>
        <w:spacing w:after="0" w:line="240" w:lineRule="auto"/>
        <w:ind w:left="4253"/>
        <w:jc w:val="center"/>
        <w:rPr>
          <w:rFonts w:ascii="Times New Roman" w:hAnsi="Times New Roman" w:cs="Times New Roman"/>
          <w:sz w:val="30"/>
          <w:szCs w:val="30"/>
        </w:rPr>
      </w:pPr>
      <w:r w:rsidRPr="00413BBE">
        <w:rPr>
          <w:rFonts w:ascii="Times New Roman" w:hAnsi="Times New Roman" w:cs="Times New Roman"/>
          <w:sz w:val="30"/>
          <w:szCs w:val="30"/>
        </w:rPr>
        <w:t>Евразийской экономической комиссии</w:t>
      </w:r>
    </w:p>
    <w:p w:rsidR="00F640AA" w:rsidRPr="00413BBE" w:rsidRDefault="00413BBE" w:rsidP="00F726A6">
      <w:pPr>
        <w:spacing w:after="0" w:line="240" w:lineRule="auto"/>
        <w:ind w:left="4253"/>
        <w:jc w:val="center"/>
        <w:rPr>
          <w:rFonts w:ascii="Times New Roman" w:hAnsi="Times New Roman" w:cs="Times New Roman"/>
          <w:sz w:val="30"/>
          <w:szCs w:val="30"/>
        </w:rPr>
      </w:pPr>
      <w:del w:id="0" w:author="Тихонова Татьяна Марковна" w:date="2015-09-28T14:37:00Z">
        <w:r w:rsidRPr="00413BBE" w:rsidDel="001F42AB">
          <w:rPr>
            <w:rFonts w:ascii="Times New Roman" w:hAnsi="Times New Roman" w:cs="Times New Roman"/>
            <w:sz w:val="30"/>
            <w:szCs w:val="30"/>
          </w:rPr>
          <w:delText xml:space="preserve">от </w:delText>
        </w:r>
        <w:r w:rsidR="000255B7" w:rsidDel="001F42AB">
          <w:rPr>
            <w:rFonts w:ascii="Times New Roman" w:hAnsi="Times New Roman" w:cs="Times New Roman"/>
            <w:sz w:val="30"/>
            <w:szCs w:val="30"/>
          </w:rPr>
          <w:delText xml:space="preserve">                    </w:delText>
        </w:r>
        <w:r w:rsidRPr="00413BBE" w:rsidDel="001F42AB">
          <w:rPr>
            <w:rFonts w:ascii="Times New Roman" w:hAnsi="Times New Roman" w:cs="Times New Roman"/>
            <w:sz w:val="30"/>
            <w:szCs w:val="30"/>
          </w:rPr>
          <w:delText xml:space="preserve"> </w:delText>
        </w:r>
        <w:r w:rsidR="000255B7" w:rsidDel="001F42AB">
          <w:rPr>
            <w:rFonts w:ascii="Times New Roman" w:hAnsi="Times New Roman" w:cs="Times New Roman"/>
            <w:sz w:val="30"/>
            <w:szCs w:val="30"/>
          </w:rPr>
          <w:delText xml:space="preserve">   </w:delText>
        </w:r>
      </w:del>
      <w:ins w:id="1" w:author="Тихонова Татьяна Марковна" w:date="2015-09-28T14:37:00Z">
        <w:r w:rsidR="001F42AB" w:rsidRPr="00413BBE">
          <w:rPr>
            <w:rFonts w:ascii="Times New Roman" w:hAnsi="Times New Roman" w:cs="Times New Roman"/>
            <w:sz w:val="30"/>
            <w:szCs w:val="30"/>
          </w:rPr>
          <w:t xml:space="preserve">от </w:t>
        </w:r>
        <w:r w:rsidR="001F42AB">
          <w:rPr>
            <w:rFonts w:ascii="Times New Roman" w:hAnsi="Times New Roman" w:cs="Times New Roman"/>
            <w:sz w:val="30"/>
            <w:szCs w:val="30"/>
          </w:rPr>
          <w:t>22 сентября</w:t>
        </w:r>
        <w:r w:rsidR="001F42AB">
          <w:rPr>
            <w:rFonts w:ascii="Times New Roman" w:hAnsi="Times New Roman" w:cs="Times New Roman"/>
            <w:sz w:val="30"/>
            <w:szCs w:val="30"/>
          </w:rPr>
          <w:t xml:space="preserve"> </w:t>
        </w:r>
      </w:ins>
      <w:del w:id="2" w:author="Тихонова Татьяна Марковна" w:date="2015-09-28T14:38:00Z">
        <w:r w:rsidRPr="00413BBE" w:rsidDel="001F42AB">
          <w:rPr>
            <w:rFonts w:ascii="Times New Roman" w:hAnsi="Times New Roman" w:cs="Times New Roman"/>
            <w:sz w:val="30"/>
            <w:szCs w:val="30"/>
          </w:rPr>
          <w:delText xml:space="preserve">20      </w:delText>
        </w:r>
      </w:del>
      <w:ins w:id="3" w:author="Тихонова Татьяна Марковна" w:date="2015-09-28T14:38:00Z">
        <w:r w:rsidR="001F42AB" w:rsidRPr="00413BBE">
          <w:rPr>
            <w:rFonts w:ascii="Times New Roman" w:hAnsi="Times New Roman" w:cs="Times New Roman"/>
            <w:sz w:val="30"/>
            <w:szCs w:val="30"/>
          </w:rPr>
          <w:t>20</w:t>
        </w:r>
        <w:r w:rsidR="001F42AB">
          <w:rPr>
            <w:rFonts w:ascii="Times New Roman" w:hAnsi="Times New Roman" w:cs="Times New Roman"/>
            <w:sz w:val="30"/>
            <w:szCs w:val="30"/>
          </w:rPr>
          <w:t>15</w:t>
        </w:r>
        <w:r w:rsidR="001F42AB" w:rsidRPr="00413BBE">
          <w:rPr>
            <w:rFonts w:ascii="Times New Roman" w:hAnsi="Times New Roman" w:cs="Times New Roman"/>
            <w:sz w:val="30"/>
            <w:szCs w:val="30"/>
          </w:rPr>
          <w:t xml:space="preserve"> </w:t>
        </w:r>
      </w:ins>
      <w:r w:rsidRPr="00413BBE">
        <w:rPr>
          <w:rFonts w:ascii="Times New Roman" w:hAnsi="Times New Roman" w:cs="Times New Roman"/>
          <w:sz w:val="30"/>
          <w:szCs w:val="30"/>
        </w:rPr>
        <w:t>г. №</w:t>
      </w:r>
      <w:ins w:id="4" w:author="Тихонова Татьяна Марковна" w:date="2015-09-28T14:38:00Z">
        <w:r w:rsidR="001F42AB">
          <w:rPr>
            <w:rFonts w:ascii="Times New Roman" w:hAnsi="Times New Roman" w:cs="Times New Roman"/>
            <w:sz w:val="30"/>
            <w:szCs w:val="30"/>
          </w:rPr>
          <w:t xml:space="preserve"> 121</w:t>
        </w:r>
      </w:ins>
      <w:bookmarkStart w:id="5" w:name="_GoBack"/>
      <w:bookmarkEnd w:id="5"/>
    </w:p>
    <w:p w:rsidR="00413BBE" w:rsidRPr="00413BBE" w:rsidRDefault="00413BBE" w:rsidP="000A289C">
      <w:pPr>
        <w:spacing w:after="0" w:line="240" w:lineRule="auto"/>
        <w:ind w:left="4536" w:firstLine="709"/>
        <w:jc w:val="center"/>
        <w:rPr>
          <w:rFonts w:ascii="Times New Roman" w:hAnsi="Times New Roman" w:cs="Times New Roman"/>
          <w:sz w:val="30"/>
          <w:szCs w:val="30"/>
        </w:rPr>
      </w:pPr>
    </w:p>
    <w:p w:rsidR="00413BBE" w:rsidRPr="00413BBE" w:rsidRDefault="00413BBE" w:rsidP="000A289C">
      <w:pPr>
        <w:spacing w:after="0" w:line="240" w:lineRule="auto"/>
        <w:ind w:left="4536" w:firstLine="709"/>
        <w:jc w:val="center"/>
        <w:rPr>
          <w:rFonts w:ascii="Times New Roman" w:hAnsi="Times New Roman" w:cs="Times New Roman"/>
          <w:sz w:val="30"/>
          <w:szCs w:val="30"/>
        </w:rPr>
      </w:pPr>
    </w:p>
    <w:p w:rsidR="00413BBE" w:rsidRDefault="00413BBE" w:rsidP="000A289C">
      <w:pPr>
        <w:spacing w:after="0" w:line="240" w:lineRule="auto"/>
        <w:ind w:left="4536" w:firstLine="709"/>
        <w:jc w:val="center"/>
        <w:rPr>
          <w:rFonts w:ascii="Times New Roman" w:hAnsi="Times New Roman" w:cs="Times New Roman"/>
          <w:sz w:val="30"/>
          <w:szCs w:val="30"/>
        </w:rPr>
      </w:pPr>
    </w:p>
    <w:p w:rsidR="00560FD5" w:rsidRPr="00413BBE" w:rsidRDefault="00560FD5" w:rsidP="000A289C">
      <w:pPr>
        <w:spacing w:after="0" w:line="240" w:lineRule="auto"/>
        <w:ind w:left="4536" w:firstLine="709"/>
        <w:jc w:val="center"/>
        <w:rPr>
          <w:rFonts w:ascii="Times New Roman" w:hAnsi="Times New Roman" w:cs="Times New Roman"/>
          <w:sz w:val="30"/>
          <w:szCs w:val="30"/>
        </w:rPr>
      </w:pPr>
    </w:p>
    <w:p w:rsidR="00875398" w:rsidRDefault="00E3752B" w:rsidP="00C22BB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pacing w:val="40"/>
          <w:sz w:val="30"/>
          <w:szCs w:val="30"/>
        </w:rPr>
      </w:pPr>
      <w:r w:rsidRPr="00413BBE">
        <w:rPr>
          <w:rFonts w:ascii="Times New Roman" w:hAnsi="Times New Roman" w:cs="Times New Roman"/>
          <w:b/>
          <w:spacing w:val="40"/>
          <w:sz w:val="30"/>
          <w:szCs w:val="30"/>
        </w:rPr>
        <w:t>ПО</w:t>
      </w:r>
      <w:r w:rsidR="00875398">
        <w:rPr>
          <w:rFonts w:ascii="Times New Roman" w:hAnsi="Times New Roman" w:cs="Times New Roman"/>
          <w:b/>
          <w:spacing w:val="40"/>
          <w:sz w:val="30"/>
          <w:szCs w:val="30"/>
        </w:rPr>
        <w:t>ЛОЖЕНИЕ</w:t>
      </w:r>
    </w:p>
    <w:p w:rsidR="00413BBE" w:rsidRPr="00413BBE" w:rsidRDefault="00875398" w:rsidP="00C22BB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о</w:t>
      </w:r>
      <w:r w:rsidR="00413BBE" w:rsidRPr="00413BBE">
        <w:rPr>
          <w:rFonts w:ascii="Times New Roman" w:hAnsi="Times New Roman" w:cs="Times New Roman"/>
          <w:b/>
          <w:sz w:val="30"/>
          <w:szCs w:val="30"/>
        </w:rPr>
        <w:t xml:space="preserve"> Фармакопейно</w:t>
      </w:r>
      <w:r>
        <w:rPr>
          <w:rFonts w:ascii="Times New Roman" w:hAnsi="Times New Roman" w:cs="Times New Roman"/>
          <w:b/>
          <w:sz w:val="30"/>
          <w:szCs w:val="30"/>
        </w:rPr>
        <w:t>м</w:t>
      </w:r>
      <w:r w:rsidR="00413BBE" w:rsidRPr="00413BBE">
        <w:rPr>
          <w:rFonts w:ascii="Times New Roman" w:hAnsi="Times New Roman" w:cs="Times New Roman"/>
          <w:b/>
          <w:sz w:val="30"/>
          <w:szCs w:val="30"/>
        </w:rPr>
        <w:t xml:space="preserve"> комитет</w:t>
      </w:r>
      <w:r>
        <w:rPr>
          <w:rFonts w:ascii="Times New Roman" w:hAnsi="Times New Roman" w:cs="Times New Roman"/>
          <w:b/>
          <w:sz w:val="30"/>
          <w:szCs w:val="30"/>
        </w:rPr>
        <w:t>е</w:t>
      </w:r>
      <w:r w:rsidR="00413BBE" w:rsidRPr="00413BBE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CD5F3C" w:rsidRPr="00413BBE" w:rsidRDefault="00413BBE" w:rsidP="00C22BB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13BBE">
        <w:rPr>
          <w:rFonts w:ascii="Times New Roman" w:hAnsi="Times New Roman" w:cs="Times New Roman"/>
          <w:b/>
          <w:sz w:val="30"/>
          <w:szCs w:val="30"/>
        </w:rPr>
        <w:t>Евразийского экономического союза</w:t>
      </w:r>
    </w:p>
    <w:p w:rsidR="00F059B6" w:rsidRPr="00413BBE" w:rsidRDefault="00F059B6" w:rsidP="000A28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C22BB3" w:rsidRPr="00F75AFD" w:rsidRDefault="00C22BB3" w:rsidP="00C22BB3">
      <w:pPr>
        <w:pStyle w:val="a3"/>
        <w:spacing w:after="0" w:line="480" w:lineRule="auto"/>
        <w:ind w:left="0"/>
        <w:jc w:val="center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  <w:lang w:val="en-US"/>
        </w:rPr>
        <w:t>I</w:t>
      </w:r>
      <w:r w:rsidRPr="00F75AFD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>Общие положения</w:t>
      </w:r>
    </w:p>
    <w:p w:rsidR="005C600B" w:rsidRDefault="00C22BB3" w:rsidP="000A289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1. </w:t>
      </w:r>
      <w:r w:rsidR="009A514A" w:rsidRPr="00413BBE">
        <w:rPr>
          <w:rFonts w:ascii="Times New Roman" w:hAnsi="Times New Roman" w:cs="Times New Roman"/>
          <w:sz w:val="30"/>
          <w:szCs w:val="30"/>
        </w:rPr>
        <w:t>Настоящ</w:t>
      </w:r>
      <w:r w:rsidR="00875398">
        <w:rPr>
          <w:rFonts w:ascii="Times New Roman" w:hAnsi="Times New Roman" w:cs="Times New Roman"/>
          <w:sz w:val="30"/>
          <w:szCs w:val="30"/>
        </w:rPr>
        <w:t>ее</w:t>
      </w:r>
      <w:r w:rsidR="009A514A" w:rsidRPr="00413BB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П</w:t>
      </w:r>
      <w:r w:rsidR="00897B3D" w:rsidRPr="00413BBE">
        <w:rPr>
          <w:rFonts w:ascii="Times New Roman" w:hAnsi="Times New Roman" w:cs="Times New Roman"/>
          <w:sz w:val="30"/>
          <w:szCs w:val="30"/>
        </w:rPr>
        <w:t>о</w:t>
      </w:r>
      <w:r w:rsidR="00875398">
        <w:rPr>
          <w:rFonts w:ascii="Times New Roman" w:hAnsi="Times New Roman" w:cs="Times New Roman"/>
          <w:sz w:val="30"/>
          <w:szCs w:val="30"/>
        </w:rPr>
        <w:t xml:space="preserve">ложение </w:t>
      </w:r>
      <w:r w:rsidR="00897B3D" w:rsidRPr="00413BBE">
        <w:rPr>
          <w:rFonts w:ascii="Times New Roman" w:hAnsi="Times New Roman" w:cs="Times New Roman"/>
          <w:sz w:val="30"/>
          <w:szCs w:val="30"/>
        </w:rPr>
        <w:t>разработан</w:t>
      </w:r>
      <w:r w:rsidR="00875398">
        <w:rPr>
          <w:rFonts w:ascii="Times New Roman" w:hAnsi="Times New Roman" w:cs="Times New Roman"/>
          <w:sz w:val="30"/>
          <w:szCs w:val="30"/>
        </w:rPr>
        <w:t>о</w:t>
      </w:r>
      <w:r w:rsidR="00897B3D" w:rsidRPr="00413BBE">
        <w:rPr>
          <w:rFonts w:ascii="Times New Roman" w:hAnsi="Times New Roman" w:cs="Times New Roman"/>
          <w:sz w:val="30"/>
          <w:szCs w:val="30"/>
        </w:rPr>
        <w:t xml:space="preserve"> </w:t>
      </w:r>
      <w:r w:rsidR="00E3752B" w:rsidRPr="00413BBE">
        <w:rPr>
          <w:rFonts w:ascii="Times New Roman" w:hAnsi="Times New Roman" w:cs="Times New Roman"/>
          <w:sz w:val="30"/>
          <w:szCs w:val="30"/>
        </w:rPr>
        <w:t>в соответствии со статьей 30 Договора о Евразийском экономическом союзе</w:t>
      </w:r>
      <w:r w:rsidR="005C600B" w:rsidRPr="00413BBE">
        <w:rPr>
          <w:rFonts w:ascii="Times New Roman" w:hAnsi="Times New Roman" w:cs="Times New Roman"/>
          <w:sz w:val="30"/>
          <w:szCs w:val="30"/>
        </w:rPr>
        <w:t xml:space="preserve"> </w:t>
      </w:r>
      <w:r w:rsidR="003B5A5E" w:rsidRPr="00413BBE">
        <w:rPr>
          <w:rFonts w:ascii="Times New Roman" w:hAnsi="Times New Roman" w:cs="Times New Roman"/>
          <w:sz w:val="30"/>
          <w:szCs w:val="30"/>
        </w:rPr>
        <w:t>от 29 мая 2014 года</w:t>
      </w:r>
      <w:r w:rsidR="00897B3D" w:rsidRPr="00413BBE">
        <w:rPr>
          <w:rFonts w:ascii="Times New Roman" w:hAnsi="Times New Roman" w:cs="Times New Roman"/>
          <w:sz w:val="30"/>
          <w:szCs w:val="30"/>
        </w:rPr>
        <w:t>,</w:t>
      </w:r>
      <w:r w:rsidR="003B5A5E" w:rsidRPr="00413BBE">
        <w:rPr>
          <w:rFonts w:ascii="Times New Roman" w:hAnsi="Times New Roman" w:cs="Times New Roman"/>
          <w:sz w:val="30"/>
          <w:szCs w:val="30"/>
        </w:rPr>
        <w:t xml:space="preserve"> </w:t>
      </w:r>
      <w:r w:rsidR="00897B3D" w:rsidRPr="00413BBE">
        <w:rPr>
          <w:rFonts w:ascii="Times New Roman" w:hAnsi="Times New Roman" w:cs="Times New Roman"/>
          <w:sz w:val="30"/>
          <w:szCs w:val="30"/>
        </w:rPr>
        <w:t>статьей 5 Соглашения о единых принципах и правилах обращения лекарственных сре</w:t>
      </w:r>
      <w:proofErr w:type="gramStart"/>
      <w:r w:rsidR="00897B3D" w:rsidRPr="00413BBE">
        <w:rPr>
          <w:rFonts w:ascii="Times New Roman" w:hAnsi="Times New Roman" w:cs="Times New Roman"/>
          <w:sz w:val="30"/>
          <w:szCs w:val="30"/>
        </w:rPr>
        <w:t>дств в р</w:t>
      </w:r>
      <w:proofErr w:type="gramEnd"/>
      <w:r w:rsidR="00897B3D" w:rsidRPr="00413BBE">
        <w:rPr>
          <w:rFonts w:ascii="Times New Roman" w:hAnsi="Times New Roman" w:cs="Times New Roman"/>
          <w:sz w:val="30"/>
          <w:szCs w:val="30"/>
        </w:rPr>
        <w:t xml:space="preserve">амках Евразийского экономического союза </w:t>
      </w:r>
      <w:r w:rsidR="00276D36">
        <w:rPr>
          <w:rFonts w:ascii="Times New Roman" w:hAnsi="Times New Roman" w:cs="Times New Roman"/>
          <w:sz w:val="30"/>
          <w:szCs w:val="30"/>
        </w:rPr>
        <w:br/>
      </w:r>
      <w:r w:rsidR="00897B3D" w:rsidRPr="00413BBE">
        <w:rPr>
          <w:rFonts w:ascii="Times New Roman" w:hAnsi="Times New Roman" w:cs="Times New Roman"/>
          <w:sz w:val="30"/>
          <w:szCs w:val="30"/>
        </w:rPr>
        <w:t xml:space="preserve">от 23 декабря 2014 года </w:t>
      </w:r>
      <w:r w:rsidR="003B5A5E" w:rsidRPr="00413BBE">
        <w:rPr>
          <w:rFonts w:ascii="Times New Roman" w:hAnsi="Times New Roman" w:cs="Times New Roman"/>
          <w:sz w:val="30"/>
          <w:szCs w:val="30"/>
        </w:rPr>
        <w:t xml:space="preserve">и Решением Высшего Евразийского экономического совета от 23 декабря 2014 г. № 108 </w:t>
      </w:r>
      <w:r w:rsidR="00A0550A" w:rsidRPr="00413BBE">
        <w:rPr>
          <w:rFonts w:ascii="Times New Roman" w:hAnsi="Times New Roman" w:cs="Times New Roman"/>
          <w:sz w:val="30"/>
          <w:szCs w:val="30"/>
        </w:rPr>
        <w:t>и</w:t>
      </w:r>
      <w:r w:rsidR="005C600B" w:rsidRPr="00413BBE">
        <w:rPr>
          <w:rFonts w:ascii="Times New Roman" w:hAnsi="Times New Roman" w:cs="Times New Roman"/>
          <w:sz w:val="30"/>
          <w:szCs w:val="30"/>
        </w:rPr>
        <w:t xml:space="preserve"> определяет </w:t>
      </w:r>
      <w:r w:rsidR="00875398">
        <w:rPr>
          <w:rFonts w:ascii="Times New Roman" w:hAnsi="Times New Roman" w:cs="Times New Roman"/>
          <w:sz w:val="30"/>
          <w:szCs w:val="30"/>
        </w:rPr>
        <w:t xml:space="preserve">компетенцию, порядок деятельности и </w:t>
      </w:r>
      <w:r w:rsidR="003B465C" w:rsidRPr="00CE7973">
        <w:rPr>
          <w:rFonts w:ascii="Times New Roman" w:hAnsi="Times New Roman" w:cs="Times New Roman"/>
          <w:sz w:val="30"/>
          <w:szCs w:val="30"/>
        </w:rPr>
        <w:t xml:space="preserve">формирования </w:t>
      </w:r>
      <w:r w:rsidR="005C600B" w:rsidRPr="00413BBE">
        <w:rPr>
          <w:rFonts w:ascii="Times New Roman" w:hAnsi="Times New Roman" w:cs="Times New Roman"/>
          <w:sz w:val="30"/>
          <w:szCs w:val="30"/>
        </w:rPr>
        <w:t>Фармакопейного комитета Евразийского экономического союза (далее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5C600B" w:rsidRPr="00413BBE">
        <w:rPr>
          <w:rFonts w:ascii="Times New Roman" w:hAnsi="Times New Roman" w:cs="Times New Roman"/>
          <w:sz w:val="30"/>
          <w:szCs w:val="30"/>
        </w:rPr>
        <w:t>– Фармакопейный комитет</w:t>
      </w:r>
      <w:r w:rsidR="00567D6B" w:rsidRPr="00567D6B">
        <w:rPr>
          <w:rFonts w:ascii="Times New Roman" w:hAnsi="Times New Roman" w:cs="Times New Roman"/>
          <w:sz w:val="30"/>
          <w:szCs w:val="30"/>
        </w:rPr>
        <w:t xml:space="preserve"> </w:t>
      </w:r>
      <w:r w:rsidR="00567D6B" w:rsidRPr="00413BBE">
        <w:rPr>
          <w:rFonts w:ascii="Times New Roman" w:hAnsi="Times New Roman" w:cs="Times New Roman"/>
          <w:sz w:val="30"/>
          <w:szCs w:val="30"/>
        </w:rPr>
        <w:t>Союз</w:t>
      </w:r>
      <w:r w:rsidR="00567D6B">
        <w:rPr>
          <w:rFonts w:ascii="Times New Roman" w:hAnsi="Times New Roman" w:cs="Times New Roman"/>
          <w:sz w:val="30"/>
          <w:szCs w:val="30"/>
        </w:rPr>
        <w:t>а</w:t>
      </w:r>
      <w:r w:rsidR="005C600B" w:rsidRPr="00413BBE">
        <w:rPr>
          <w:rFonts w:ascii="Times New Roman" w:hAnsi="Times New Roman" w:cs="Times New Roman"/>
          <w:sz w:val="30"/>
          <w:szCs w:val="30"/>
        </w:rPr>
        <w:t>)</w:t>
      </w:r>
      <w:r w:rsidR="006F0E1E" w:rsidRPr="00413BBE">
        <w:rPr>
          <w:rFonts w:ascii="Times New Roman" w:hAnsi="Times New Roman" w:cs="Times New Roman"/>
          <w:sz w:val="30"/>
          <w:szCs w:val="30"/>
        </w:rPr>
        <w:t>.</w:t>
      </w:r>
    </w:p>
    <w:p w:rsidR="006F0E1E" w:rsidRDefault="00C22BB3" w:rsidP="000A28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2. </w:t>
      </w:r>
      <w:r w:rsidR="006F0E1E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Фармакопейный комитет</w:t>
      </w:r>
      <w:r w:rsidR="006F0E1E" w:rsidRPr="00413BBE" w:rsidDel="005C600B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3D7B60" w:rsidRPr="00413BBE">
        <w:rPr>
          <w:rFonts w:ascii="Times New Roman" w:hAnsi="Times New Roman" w:cs="Times New Roman"/>
          <w:sz w:val="30"/>
          <w:szCs w:val="30"/>
        </w:rPr>
        <w:t>Союза</w:t>
      </w:r>
      <w:r w:rsidR="003D7B60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875398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создается </w:t>
      </w:r>
      <w:r w:rsidR="006F0E1E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в целях рассмотрения</w:t>
      </w:r>
      <w:r w:rsidR="00875398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и одобрения</w:t>
      </w:r>
      <w:r w:rsidR="006F0E1E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7E5B5D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общих </w:t>
      </w:r>
      <w:r w:rsidR="00DB7B61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и частных </w:t>
      </w:r>
      <w:r w:rsidR="007E5B5D">
        <w:rPr>
          <w:rFonts w:ascii="Times New Roman" w:hAnsi="Times New Roman" w:cs="Times New Roman"/>
          <w:color w:val="000000" w:themeColor="text1"/>
          <w:sz w:val="30"/>
          <w:szCs w:val="30"/>
        </w:rPr>
        <w:t>фармакопейных статей</w:t>
      </w:r>
      <w:r w:rsidR="00875398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(</w:t>
      </w:r>
      <w:r w:rsidR="006F0E1E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монографий</w:t>
      </w:r>
      <w:r w:rsidR="00875398">
        <w:rPr>
          <w:rFonts w:ascii="Times New Roman" w:hAnsi="Times New Roman" w:cs="Times New Roman"/>
          <w:color w:val="000000" w:themeColor="text1"/>
          <w:sz w:val="30"/>
          <w:szCs w:val="30"/>
        </w:rPr>
        <w:t>)</w:t>
      </w:r>
      <w:r w:rsidR="006F0E1E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567D6B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Фармакопеи </w:t>
      </w:r>
      <w:r w:rsidR="008C2692" w:rsidRPr="00413BBE">
        <w:rPr>
          <w:rFonts w:ascii="Times New Roman" w:hAnsi="Times New Roman" w:cs="Times New Roman"/>
          <w:sz w:val="30"/>
          <w:szCs w:val="30"/>
        </w:rPr>
        <w:t xml:space="preserve">Евразийского экономического союза </w:t>
      </w:r>
      <w:r w:rsidR="008C2692">
        <w:rPr>
          <w:rFonts w:ascii="Times New Roman" w:hAnsi="Times New Roman" w:cs="Times New Roman"/>
          <w:sz w:val="30"/>
          <w:szCs w:val="30"/>
        </w:rPr>
        <w:t xml:space="preserve">(далее – </w:t>
      </w:r>
      <w:r w:rsidR="008C2692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Фармакопея </w:t>
      </w:r>
      <w:r w:rsidR="00567D6B">
        <w:rPr>
          <w:rFonts w:ascii="Times New Roman" w:hAnsi="Times New Roman" w:cs="Times New Roman"/>
          <w:color w:val="000000" w:themeColor="text1"/>
          <w:sz w:val="30"/>
          <w:szCs w:val="30"/>
        </w:rPr>
        <w:t>Союза</w:t>
      </w:r>
      <w:r w:rsidR="008C2692">
        <w:rPr>
          <w:rFonts w:ascii="Times New Roman" w:hAnsi="Times New Roman" w:cs="Times New Roman"/>
          <w:color w:val="000000" w:themeColor="text1"/>
          <w:sz w:val="30"/>
          <w:szCs w:val="30"/>
        </w:rPr>
        <w:t>)</w:t>
      </w:r>
      <w:r w:rsidR="006F0E1E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,</w:t>
      </w:r>
      <w:r w:rsidR="001928EB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в том числе фармакопейных статей (</w:t>
      </w:r>
      <w:r w:rsidR="001928EB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монографий</w:t>
      </w:r>
      <w:r w:rsidR="001928EB">
        <w:rPr>
          <w:rFonts w:ascii="Times New Roman" w:hAnsi="Times New Roman" w:cs="Times New Roman"/>
          <w:color w:val="000000" w:themeColor="text1"/>
          <w:sz w:val="30"/>
          <w:szCs w:val="30"/>
        </w:rPr>
        <w:t>)</w:t>
      </w:r>
      <w:r w:rsidR="001928EB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1928EB">
        <w:rPr>
          <w:rFonts w:ascii="Times New Roman" w:hAnsi="Times New Roman" w:cs="Times New Roman"/>
          <w:color w:val="000000" w:themeColor="text1"/>
          <w:sz w:val="30"/>
          <w:szCs w:val="30"/>
        </w:rPr>
        <w:t>на ветеринарные лекарственные препараты</w:t>
      </w:r>
      <w:r w:rsidR="009232C5">
        <w:rPr>
          <w:rFonts w:ascii="Times New Roman" w:hAnsi="Times New Roman" w:cs="Times New Roman"/>
          <w:color w:val="000000" w:themeColor="text1"/>
          <w:sz w:val="30"/>
          <w:szCs w:val="30"/>
        </w:rPr>
        <w:t>,</w:t>
      </w:r>
      <w:r w:rsidR="001928EB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6F0E1E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предназначенных для включения в Фармакопею Союза</w:t>
      </w:r>
      <w:r w:rsidR="00F07266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517FD0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(далее – фармакопейные статьи (монографии)</w:t>
      </w:r>
      <w:r w:rsidR="00517FD0">
        <w:rPr>
          <w:rFonts w:ascii="Times New Roman" w:hAnsi="Times New Roman" w:cs="Times New Roman"/>
          <w:color w:val="000000" w:themeColor="text1"/>
          <w:sz w:val="30"/>
          <w:szCs w:val="30"/>
        </w:rPr>
        <w:t>)</w:t>
      </w:r>
      <w:r w:rsidR="006F0E1E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.</w:t>
      </w:r>
    </w:p>
    <w:p w:rsidR="00A36B95" w:rsidRPr="00413BBE" w:rsidRDefault="00A36B95" w:rsidP="00A36B9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3. </w:t>
      </w:r>
      <w:r w:rsidRPr="00413BBE">
        <w:rPr>
          <w:rFonts w:ascii="Times New Roman" w:hAnsi="Times New Roman" w:cs="Times New Roman"/>
          <w:sz w:val="30"/>
          <w:szCs w:val="30"/>
        </w:rPr>
        <w:t xml:space="preserve">Фармакопейный комитет </w:t>
      </w:r>
      <w:r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Союза в своей деятельности руководствуется Договором о Евразийском экономическом союзе </w:t>
      </w:r>
      <w:r w:rsidRPr="00F726A6">
        <w:rPr>
          <w:rFonts w:ascii="Times New Roman" w:hAnsi="Times New Roman" w:cs="Times New Roman"/>
          <w:color w:val="000000" w:themeColor="text1"/>
          <w:sz w:val="30"/>
          <w:szCs w:val="30"/>
        </w:rPr>
        <w:br/>
      </w:r>
      <w:r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lastRenderedPageBreak/>
        <w:t>от 29 мая 2014 года, Соглашением о единых принципах и правилах обращения лекарственных сре</w:t>
      </w:r>
      <w:proofErr w:type="gramStart"/>
      <w:r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дств в р</w:t>
      </w:r>
      <w:proofErr w:type="gramEnd"/>
      <w:r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амках Евразийского экономического союза от 23 декабря 2014 года, 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актами, входящими 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br/>
        <w:t xml:space="preserve">в право </w:t>
      </w:r>
      <w:r w:rsidR="00FE5013">
        <w:rPr>
          <w:rFonts w:ascii="Times New Roman" w:hAnsi="Times New Roman" w:cs="Times New Roman"/>
          <w:color w:val="000000" w:themeColor="text1"/>
          <w:sz w:val="30"/>
          <w:szCs w:val="30"/>
        </w:rPr>
        <w:t>Евразийского экономического с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>оюза</w:t>
      </w:r>
      <w:r w:rsidR="00FE5013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(далее – Союз)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, а также </w:t>
      </w:r>
      <w:r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настоящим По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>ложением</w:t>
      </w:r>
      <w:r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.</w:t>
      </w:r>
    </w:p>
    <w:p w:rsidR="00A36B95" w:rsidRPr="00413BBE" w:rsidRDefault="00A36B95" w:rsidP="00A36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4. Ф</w:t>
      </w:r>
      <w:r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армакопейный комитет Союза осуществляет </w:t>
      </w:r>
      <w:r w:rsidRPr="00413BBE">
        <w:rPr>
          <w:rFonts w:ascii="Times New Roman" w:hAnsi="Times New Roman" w:cs="Times New Roman"/>
          <w:sz w:val="30"/>
          <w:szCs w:val="30"/>
        </w:rPr>
        <w:t>свою деятельность во взаимодействии с уполномоченными органами государств</w:t>
      </w:r>
      <w:r w:rsidR="00567D6B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–</w:t>
      </w:r>
      <w:r w:rsidR="00567D6B">
        <w:rPr>
          <w:rFonts w:ascii="Times New Roman" w:hAnsi="Times New Roman" w:cs="Times New Roman"/>
          <w:sz w:val="30"/>
          <w:szCs w:val="30"/>
        </w:rPr>
        <w:t xml:space="preserve"> </w:t>
      </w:r>
      <w:r w:rsidRPr="00413BBE">
        <w:rPr>
          <w:rFonts w:ascii="Times New Roman" w:hAnsi="Times New Roman" w:cs="Times New Roman"/>
          <w:sz w:val="30"/>
          <w:szCs w:val="30"/>
        </w:rPr>
        <w:t>членов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FE5013">
        <w:rPr>
          <w:rFonts w:ascii="Times New Roman" w:hAnsi="Times New Roman" w:cs="Times New Roman"/>
          <w:sz w:val="30"/>
          <w:szCs w:val="30"/>
        </w:rPr>
        <w:t>С</w:t>
      </w:r>
      <w:r w:rsidR="005006BA" w:rsidRPr="00413BBE">
        <w:rPr>
          <w:rFonts w:ascii="Times New Roman" w:hAnsi="Times New Roman" w:cs="Times New Roman"/>
          <w:sz w:val="30"/>
          <w:szCs w:val="30"/>
        </w:rPr>
        <w:t>оюза</w:t>
      </w:r>
      <w:r>
        <w:rPr>
          <w:rFonts w:ascii="Times New Roman" w:hAnsi="Times New Roman" w:cs="Times New Roman"/>
          <w:sz w:val="30"/>
          <w:szCs w:val="30"/>
        </w:rPr>
        <w:t xml:space="preserve"> (далее – государства-члены)</w:t>
      </w:r>
      <w:r w:rsidRPr="00413BBE">
        <w:rPr>
          <w:rFonts w:ascii="Times New Roman" w:hAnsi="Times New Roman" w:cs="Times New Roman"/>
          <w:sz w:val="30"/>
          <w:szCs w:val="30"/>
        </w:rPr>
        <w:t>, международными и региональными организациями, общественными объединениями и иными организациями.</w:t>
      </w:r>
    </w:p>
    <w:p w:rsidR="00A36B95" w:rsidRPr="00413BBE" w:rsidRDefault="00A36B95" w:rsidP="00A36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5. О</w:t>
      </w:r>
      <w:r w:rsidRPr="00875398">
        <w:rPr>
          <w:rFonts w:ascii="Times New Roman" w:hAnsi="Times New Roman" w:cs="Times New Roman"/>
          <w:sz w:val="30"/>
          <w:szCs w:val="30"/>
        </w:rPr>
        <w:t>сновными принципами деятельности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413BBE">
        <w:rPr>
          <w:rFonts w:ascii="Times New Roman" w:hAnsi="Times New Roman" w:cs="Times New Roman"/>
          <w:sz w:val="30"/>
          <w:szCs w:val="30"/>
        </w:rPr>
        <w:t>Фармакопейн</w:t>
      </w:r>
      <w:r>
        <w:rPr>
          <w:rFonts w:ascii="Times New Roman" w:hAnsi="Times New Roman" w:cs="Times New Roman"/>
          <w:sz w:val="30"/>
          <w:szCs w:val="30"/>
        </w:rPr>
        <w:t>ого</w:t>
      </w:r>
      <w:r w:rsidRPr="00413BBE">
        <w:rPr>
          <w:rFonts w:ascii="Times New Roman" w:hAnsi="Times New Roman" w:cs="Times New Roman"/>
          <w:sz w:val="30"/>
          <w:szCs w:val="30"/>
        </w:rPr>
        <w:t xml:space="preserve"> комитет</w:t>
      </w:r>
      <w:r>
        <w:rPr>
          <w:rFonts w:ascii="Times New Roman" w:hAnsi="Times New Roman" w:cs="Times New Roman"/>
          <w:sz w:val="30"/>
          <w:szCs w:val="30"/>
        </w:rPr>
        <w:t>а</w:t>
      </w:r>
      <w:r w:rsidRPr="00413BBE">
        <w:rPr>
          <w:rFonts w:ascii="Times New Roman" w:hAnsi="Times New Roman" w:cs="Times New Roman"/>
          <w:sz w:val="30"/>
          <w:szCs w:val="30"/>
        </w:rPr>
        <w:t xml:space="preserve"> Союза </w:t>
      </w:r>
      <w:r>
        <w:rPr>
          <w:rFonts w:ascii="Times New Roman" w:hAnsi="Times New Roman" w:cs="Times New Roman"/>
          <w:sz w:val="30"/>
          <w:szCs w:val="30"/>
        </w:rPr>
        <w:t>являются принцип</w:t>
      </w:r>
      <w:r w:rsidR="00567D6B">
        <w:rPr>
          <w:rFonts w:ascii="Times New Roman" w:hAnsi="Times New Roman" w:cs="Times New Roman"/>
          <w:sz w:val="30"/>
          <w:szCs w:val="30"/>
        </w:rPr>
        <w:t>ы</w:t>
      </w:r>
      <w:r w:rsidRPr="00413BBE">
        <w:rPr>
          <w:rFonts w:ascii="Times New Roman" w:hAnsi="Times New Roman" w:cs="Times New Roman"/>
          <w:sz w:val="30"/>
          <w:szCs w:val="30"/>
        </w:rPr>
        <w:t xml:space="preserve"> законности, добровольности, открытости, гласности, равноправия участников, коллегиальности прин</w:t>
      </w:r>
      <w:r w:rsidR="005006BA">
        <w:rPr>
          <w:rFonts w:ascii="Times New Roman" w:hAnsi="Times New Roman" w:cs="Times New Roman"/>
          <w:sz w:val="30"/>
          <w:szCs w:val="30"/>
        </w:rPr>
        <w:t xml:space="preserve">ятия </w:t>
      </w:r>
      <w:r w:rsidRPr="00413BBE">
        <w:rPr>
          <w:rFonts w:ascii="Times New Roman" w:hAnsi="Times New Roman" w:cs="Times New Roman"/>
          <w:sz w:val="30"/>
          <w:szCs w:val="30"/>
        </w:rPr>
        <w:t>решений и учета интересов субъектов обращения лекарственных средств.</w:t>
      </w:r>
    </w:p>
    <w:p w:rsidR="00A36B95" w:rsidRPr="00A36B95" w:rsidRDefault="00A36B95" w:rsidP="00B72279">
      <w:pPr>
        <w:pStyle w:val="a3"/>
        <w:spacing w:before="360" w:after="360" w:line="240" w:lineRule="auto"/>
        <w:ind w:left="0"/>
        <w:jc w:val="center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  <w:lang w:val="en-US"/>
        </w:rPr>
        <w:t>II</w:t>
      </w:r>
      <w:r w:rsidRPr="008F741B">
        <w:rPr>
          <w:rFonts w:ascii="Times New Roman" w:hAnsi="Times New Roman" w:cs="Times New Roman"/>
          <w:color w:val="000000" w:themeColor="text1"/>
          <w:sz w:val="30"/>
          <w:szCs w:val="30"/>
        </w:rPr>
        <w:t>.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> Полномочия</w:t>
      </w:r>
      <w:r w:rsidR="00567D6B" w:rsidRPr="00567D6B">
        <w:rPr>
          <w:rFonts w:ascii="Times New Roman" w:hAnsi="Times New Roman" w:cs="Times New Roman"/>
          <w:sz w:val="30"/>
          <w:szCs w:val="30"/>
        </w:rPr>
        <w:t xml:space="preserve"> </w:t>
      </w:r>
      <w:r w:rsidR="00567D6B" w:rsidRPr="00413BBE">
        <w:rPr>
          <w:rFonts w:ascii="Times New Roman" w:hAnsi="Times New Roman" w:cs="Times New Roman"/>
          <w:sz w:val="30"/>
          <w:szCs w:val="30"/>
        </w:rPr>
        <w:t>Фармакопейн</w:t>
      </w:r>
      <w:r w:rsidR="00567D6B">
        <w:rPr>
          <w:rFonts w:ascii="Times New Roman" w:hAnsi="Times New Roman" w:cs="Times New Roman"/>
          <w:sz w:val="30"/>
          <w:szCs w:val="30"/>
        </w:rPr>
        <w:t>ого</w:t>
      </w:r>
      <w:r w:rsidR="00567D6B" w:rsidRPr="00413BBE">
        <w:rPr>
          <w:rFonts w:ascii="Times New Roman" w:hAnsi="Times New Roman" w:cs="Times New Roman"/>
          <w:sz w:val="30"/>
          <w:szCs w:val="30"/>
        </w:rPr>
        <w:t xml:space="preserve"> комитет</w:t>
      </w:r>
      <w:r w:rsidR="00567D6B">
        <w:rPr>
          <w:rFonts w:ascii="Times New Roman" w:hAnsi="Times New Roman" w:cs="Times New Roman"/>
          <w:sz w:val="30"/>
          <w:szCs w:val="30"/>
        </w:rPr>
        <w:t>а</w:t>
      </w:r>
      <w:r w:rsidR="00567D6B" w:rsidRPr="00413BBE">
        <w:rPr>
          <w:rFonts w:ascii="Times New Roman" w:hAnsi="Times New Roman" w:cs="Times New Roman"/>
          <w:sz w:val="30"/>
          <w:szCs w:val="30"/>
        </w:rPr>
        <w:t xml:space="preserve"> Союза</w:t>
      </w:r>
    </w:p>
    <w:p w:rsidR="00CA0390" w:rsidRPr="00413BBE" w:rsidRDefault="00C22BB3" w:rsidP="000A28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6. </w:t>
      </w:r>
      <w:r w:rsidR="00D62DBD" w:rsidRPr="00413BBE">
        <w:rPr>
          <w:rFonts w:ascii="Times New Roman" w:hAnsi="Times New Roman" w:cs="Times New Roman"/>
          <w:sz w:val="30"/>
          <w:szCs w:val="30"/>
        </w:rPr>
        <w:t>Ф</w:t>
      </w:r>
      <w:r w:rsidR="00E20923" w:rsidRPr="00413BBE">
        <w:rPr>
          <w:rFonts w:ascii="Times New Roman" w:hAnsi="Times New Roman" w:cs="Times New Roman"/>
          <w:sz w:val="30"/>
          <w:szCs w:val="30"/>
        </w:rPr>
        <w:t>армакопейн</w:t>
      </w:r>
      <w:r w:rsidR="00875398">
        <w:rPr>
          <w:rFonts w:ascii="Times New Roman" w:hAnsi="Times New Roman" w:cs="Times New Roman"/>
          <w:sz w:val="30"/>
          <w:szCs w:val="30"/>
        </w:rPr>
        <w:t>ый</w:t>
      </w:r>
      <w:r w:rsidR="00E20923" w:rsidRPr="00413BBE">
        <w:rPr>
          <w:rFonts w:ascii="Times New Roman" w:hAnsi="Times New Roman" w:cs="Times New Roman"/>
          <w:sz w:val="30"/>
          <w:szCs w:val="30"/>
        </w:rPr>
        <w:t xml:space="preserve"> комитет</w:t>
      </w:r>
      <w:r w:rsidR="009A514A" w:rsidRPr="00413BBE">
        <w:rPr>
          <w:rFonts w:ascii="Times New Roman" w:hAnsi="Times New Roman" w:cs="Times New Roman"/>
          <w:sz w:val="30"/>
          <w:szCs w:val="30"/>
        </w:rPr>
        <w:t xml:space="preserve"> Союза</w:t>
      </w:r>
      <w:r w:rsidR="00E20923" w:rsidRPr="00413BBE">
        <w:rPr>
          <w:rFonts w:ascii="Times New Roman" w:hAnsi="Times New Roman" w:cs="Times New Roman"/>
          <w:sz w:val="30"/>
          <w:szCs w:val="30"/>
        </w:rPr>
        <w:t xml:space="preserve"> </w:t>
      </w:r>
      <w:r w:rsidR="00875398">
        <w:rPr>
          <w:rFonts w:ascii="Times New Roman" w:hAnsi="Times New Roman" w:cs="Times New Roman"/>
          <w:sz w:val="30"/>
          <w:szCs w:val="30"/>
        </w:rPr>
        <w:t>осуществляет</w:t>
      </w:r>
      <w:r w:rsidR="00456339" w:rsidRPr="00413BBE">
        <w:rPr>
          <w:rFonts w:ascii="Times New Roman" w:hAnsi="Times New Roman" w:cs="Times New Roman"/>
          <w:sz w:val="30"/>
          <w:szCs w:val="30"/>
        </w:rPr>
        <w:t xml:space="preserve"> следующие </w:t>
      </w:r>
      <w:r w:rsidR="00A36B95">
        <w:rPr>
          <w:rFonts w:ascii="Times New Roman" w:hAnsi="Times New Roman" w:cs="Times New Roman"/>
          <w:sz w:val="30"/>
          <w:szCs w:val="30"/>
        </w:rPr>
        <w:t>полномочия</w:t>
      </w:r>
      <w:r w:rsidR="00E20923" w:rsidRPr="00413BBE">
        <w:rPr>
          <w:rFonts w:ascii="Times New Roman" w:hAnsi="Times New Roman" w:cs="Times New Roman"/>
          <w:sz w:val="30"/>
          <w:szCs w:val="30"/>
        </w:rPr>
        <w:t>:</w:t>
      </w:r>
    </w:p>
    <w:p w:rsidR="00906CC6" w:rsidRPr="00F75AFD" w:rsidRDefault="009306B5" w:rsidP="00F75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а</w:t>
      </w:r>
      <w:r w:rsidR="00F726A6" w:rsidRPr="00F726A6">
        <w:rPr>
          <w:rFonts w:ascii="Times New Roman" w:hAnsi="Times New Roman" w:cs="Times New Roman"/>
          <w:sz w:val="30"/>
          <w:szCs w:val="30"/>
        </w:rPr>
        <w:t>)</w:t>
      </w:r>
      <w:r w:rsidR="00F75AFD">
        <w:rPr>
          <w:rFonts w:ascii="Times New Roman" w:hAnsi="Times New Roman" w:cs="Times New Roman"/>
          <w:sz w:val="30"/>
          <w:szCs w:val="30"/>
        </w:rPr>
        <w:t> </w:t>
      </w:r>
      <w:r w:rsidR="00906CC6" w:rsidRPr="00F75AFD">
        <w:rPr>
          <w:rFonts w:ascii="Times New Roman" w:hAnsi="Times New Roman" w:cs="Times New Roman"/>
          <w:sz w:val="30"/>
          <w:szCs w:val="30"/>
        </w:rPr>
        <w:t>разработк</w:t>
      </w:r>
      <w:r w:rsidR="00897B3D" w:rsidRPr="00F75AFD">
        <w:rPr>
          <w:rFonts w:ascii="Times New Roman" w:hAnsi="Times New Roman" w:cs="Times New Roman"/>
          <w:sz w:val="30"/>
          <w:szCs w:val="30"/>
        </w:rPr>
        <w:t>а</w:t>
      </w:r>
      <w:r w:rsidR="006F0E1E" w:rsidRPr="00F75AFD">
        <w:rPr>
          <w:rFonts w:ascii="Times New Roman" w:hAnsi="Times New Roman" w:cs="Times New Roman"/>
          <w:sz w:val="30"/>
          <w:szCs w:val="30"/>
        </w:rPr>
        <w:t xml:space="preserve"> модели</w:t>
      </w:r>
      <w:r w:rsidR="00BD56A0" w:rsidRPr="00BD56A0">
        <w:rPr>
          <w:rFonts w:ascii="Times New Roman" w:hAnsi="Times New Roman" w:cs="Times New Roman"/>
          <w:sz w:val="30"/>
          <w:szCs w:val="30"/>
        </w:rPr>
        <w:t xml:space="preserve"> </w:t>
      </w:r>
      <w:r w:rsidR="00BD56A0" w:rsidRPr="00F75AFD">
        <w:rPr>
          <w:rFonts w:ascii="Times New Roman" w:hAnsi="Times New Roman" w:cs="Times New Roman"/>
          <w:sz w:val="30"/>
          <w:szCs w:val="30"/>
        </w:rPr>
        <w:t>гармонизации</w:t>
      </w:r>
      <w:r w:rsidR="00BD56A0">
        <w:rPr>
          <w:rFonts w:ascii="Times New Roman" w:hAnsi="Times New Roman" w:cs="Times New Roman"/>
          <w:sz w:val="30"/>
          <w:szCs w:val="30"/>
        </w:rPr>
        <w:t xml:space="preserve"> фармакопей государств-членов</w:t>
      </w:r>
      <w:r w:rsidR="006F0E1E" w:rsidRPr="00F75AFD">
        <w:rPr>
          <w:rFonts w:ascii="Times New Roman" w:hAnsi="Times New Roman" w:cs="Times New Roman"/>
          <w:sz w:val="30"/>
          <w:szCs w:val="30"/>
        </w:rPr>
        <w:t>,</w:t>
      </w:r>
      <w:r w:rsidR="00906CC6" w:rsidRPr="00F75AFD">
        <w:rPr>
          <w:rFonts w:ascii="Times New Roman" w:hAnsi="Times New Roman" w:cs="Times New Roman"/>
          <w:sz w:val="30"/>
          <w:szCs w:val="30"/>
        </w:rPr>
        <w:t xml:space="preserve"> определение </w:t>
      </w:r>
      <w:r w:rsidR="009A514A" w:rsidRPr="00F75AFD">
        <w:rPr>
          <w:rFonts w:ascii="Times New Roman" w:hAnsi="Times New Roman" w:cs="Times New Roman"/>
          <w:sz w:val="30"/>
          <w:szCs w:val="30"/>
        </w:rPr>
        <w:t xml:space="preserve">типов и </w:t>
      </w:r>
      <w:r w:rsidR="00906CC6" w:rsidRPr="00F75AFD">
        <w:rPr>
          <w:rFonts w:ascii="Times New Roman" w:hAnsi="Times New Roman" w:cs="Times New Roman"/>
          <w:sz w:val="30"/>
          <w:szCs w:val="30"/>
        </w:rPr>
        <w:t>механизмов гармонизации требований фармакопейных статей</w:t>
      </w:r>
      <w:r w:rsidR="00A42A05" w:rsidRPr="00F75AFD">
        <w:rPr>
          <w:rFonts w:ascii="Times New Roman" w:hAnsi="Times New Roman" w:cs="Times New Roman"/>
          <w:sz w:val="30"/>
          <w:szCs w:val="30"/>
        </w:rPr>
        <w:t xml:space="preserve"> (монографий)</w:t>
      </w:r>
      <w:r w:rsidR="00567D6B">
        <w:rPr>
          <w:rFonts w:ascii="Times New Roman" w:hAnsi="Times New Roman" w:cs="Times New Roman"/>
          <w:sz w:val="30"/>
          <w:szCs w:val="30"/>
        </w:rPr>
        <w:t xml:space="preserve">, а также </w:t>
      </w:r>
      <w:r w:rsidR="00567D6B" w:rsidRPr="00F75AFD">
        <w:rPr>
          <w:rFonts w:ascii="Times New Roman" w:hAnsi="Times New Roman" w:cs="Times New Roman"/>
          <w:sz w:val="30"/>
          <w:szCs w:val="30"/>
        </w:rPr>
        <w:t xml:space="preserve">разработка </w:t>
      </w:r>
      <w:proofErr w:type="gramStart"/>
      <w:r w:rsidR="00567D6B" w:rsidRPr="00F75AFD">
        <w:rPr>
          <w:rFonts w:ascii="Times New Roman" w:hAnsi="Times New Roman" w:cs="Times New Roman"/>
          <w:sz w:val="30"/>
          <w:szCs w:val="30"/>
        </w:rPr>
        <w:t>порядка проведения гармонизации</w:t>
      </w:r>
      <w:r w:rsidR="00344EDC" w:rsidRPr="00344EDC">
        <w:rPr>
          <w:rFonts w:ascii="Times New Roman" w:hAnsi="Times New Roman" w:cs="Times New Roman"/>
          <w:sz w:val="30"/>
          <w:szCs w:val="30"/>
        </w:rPr>
        <w:t xml:space="preserve"> </w:t>
      </w:r>
      <w:r w:rsidR="00344EDC" w:rsidRPr="003806A4">
        <w:rPr>
          <w:rFonts w:ascii="Times New Roman" w:hAnsi="Times New Roman" w:cs="Times New Roman"/>
          <w:sz w:val="30"/>
          <w:szCs w:val="30"/>
        </w:rPr>
        <w:t>фармакопей</w:t>
      </w:r>
      <w:r w:rsidR="00344EDC">
        <w:rPr>
          <w:rFonts w:ascii="Times New Roman" w:hAnsi="Times New Roman" w:cs="Times New Roman"/>
          <w:sz w:val="30"/>
          <w:szCs w:val="30"/>
        </w:rPr>
        <w:t xml:space="preserve"> государств-членов</w:t>
      </w:r>
      <w:proofErr w:type="gramEnd"/>
      <w:r w:rsidR="00567D6B" w:rsidRPr="00F75AFD">
        <w:rPr>
          <w:rFonts w:ascii="Times New Roman" w:hAnsi="Times New Roman" w:cs="Times New Roman"/>
          <w:sz w:val="30"/>
          <w:szCs w:val="30"/>
        </w:rPr>
        <w:t>;</w:t>
      </w:r>
    </w:p>
    <w:p w:rsidR="009B524C" w:rsidRPr="00F75AFD" w:rsidRDefault="009306B5" w:rsidP="00F75AF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б</w:t>
      </w:r>
      <w:r w:rsidR="00F726A6" w:rsidRPr="00F726A6">
        <w:rPr>
          <w:rFonts w:ascii="Times New Roman" w:hAnsi="Times New Roman" w:cs="Times New Roman"/>
          <w:color w:val="000000" w:themeColor="text1"/>
          <w:sz w:val="30"/>
          <w:szCs w:val="30"/>
        </w:rPr>
        <w:t>)</w:t>
      </w:r>
      <w:r w:rsidR="00F75AFD">
        <w:rPr>
          <w:rFonts w:ascii="Times New Roman" w:hAnsi="Times New Roman" w:cs="Times New Roman"/>
          <w:color w:val="000000" w:themeColor="text1"/>
          <w:sz w:val="30"/>
          <w:szCs w:val="30"/>
        </w:rPr>
        <w:t> </w:t>
      </w:r>
      <w:r w:rsidR="00BD56A0" w:rsidRPr="00F75AFD">
        <w:rPr>
          <w:rFonts w:ascii="Times New Roman" w:hAnsi="Times New Roman" w:cs="Times New Roman"/>
          <w:sz w:val="30"/>
          <w:szCs w:val="30"/>
        </w:rPr>
        <w:t>определение</w:t>
      </w:r>
      <w:r w:rsidR="00BD56A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общих подходов к</w:t>
      </w:r>
      <w:r w:rsidR="009B524C" w:rsidRPr="00F75AFD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разработк</w:t>
      </w:r>
      <w:r w:rsidR="00BD56A0">
        <w:rPr>
          <w:rFonts w:ascii="Times New Roman" w:hAnsi="Times New Roman" w:cs="Times New Roman"/>
          <w:color w:val="000000" w:themeColor="text1"/>
          <w:sz w:val="30"/>
          <w:szCs w:val="30"/>
        </w:rPr>
        <w:t>е</w:t>
      </w:r>
      <w:r w:rsidR="009B524C" w:rsidRPr="00F75AFD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фармакопейных статей (монографий) на различные виды лекарственных средств (субстанции для фармацевтического применения, лекарственное растительное сырье, лекарственные препараты и др</w:t>
      </w:r>
      <w:r w:rsidR="00B203AE">
        <w:rPr>
          <w:rFonts w:ascii="Times New Roman" w:hAnsi="Times New Roman" w:cs="Times New Roman"/>
          <w:color w:val="000000" w:themeColor="text1"/>
          <w:sz w:val="30"/>
          <w:szCs w:val="30"/>
        </w:rPr>
        <w:t>.</w:t>
      </w:r>
      <w:r w:rsidR="009B524C" w:rsidRPr="00F75AFD">
        <w:rPr>
          <w:rFonts w:ascii="Times New Roman" w:hAnsi="Times New Roman" w:cs="Times New Roman"/>
          <w:color w:val="000000" w:themeColor="text1"/>
          <w:sz w:val="30"/>
          <w:szCs w:val="30"/>
        </w:rPr>
        <w:t>);</w:t>
      </w:r>
    </w:p>
    <w:p w:rsidR="009B524C" w:rsidRPr="00F75AFD" w:rsidRDefault="009306B5" w:rsidP="00F75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в</w:t>
      </w:r>
      <w:r w:rsidR="00F726A6" w:rsidRPr="00F726A6">
        <w:rPr>
          <w:rFonts w:ascii="Times New Roman" w:hAnsi="Times New Roman" w:cs="Times New Roman"/>
          <w:sz w:val="30"/>
          <w:szCs w:val="30"/>
        </w:rPr>
        <w:t>)</w:t>
      </w:r>
      <w:r w:rsidR="00F75AFD">
        <w:rPr>
          <w:rFonts w:ascii="Times New Roman" w:hAnsi="Times New Roman" w:cs="Times New Roman"/>
          <w:sz w:val="30"/>
          <w:szCs w:val="30"/>
        </w:rPr>
        <w:t> </w:t>
      </w:r>
      <w:r w:rsidR="009B524C" w:rsidRPr="00F75AFD">
        <w:rPr>
          <w:rFonts w:ascii="Times New Roman" w:hAnsi="Times New Roman" w:cs="Times New Roman"/>
          <w:sz w:val="30"/>
          <w:szCs w:val="30"/>
        </w:rPr>
        <w:t xml:space="preserve">подготовка </w:t>
      </w:r>
      <w:r w:rsidR="00B203AE">
        <w:rPr>
          <w:rFonts w:ascii="Times New Roman" w:hAnsi="Times New Roman" w:cs="Times New Roman"/>
          <w:sz w:val="30"/>
          <w:szCs w:val="30"/>
        </w:rPr>
        <w:t>р</w:t>
      </w:r>
      <w:r w:rsidR="009B524C" w:rsidRPr="00F75AFD">
        <w:rPr>
          <w:rFonts w:ascii="Times New Roman" w:hAnsi="Times New Roman" w:cs="Times New Roman"/>
          <w:sz w:val="30"/>
          <w:szCs w:val="30"/>
        </w:rPr>
        <w:t xml:space="preserve">уководства по разработке и гармонизации </w:t>
      </w:r>
      <w:r w:rsidR="009A333A" w:rsidRPr="00F75AFD">
        <w:rPr>
          <w:rFonts w:ascii="Times New Roman" w:hAnsi="Times New Roman" w:cs="Times New Roman"/>
          <w:sz w:val="30"/>
          <w:szCs w:val="30"/>
        </w:rPr>
        <w:t>фармакопейных статей (монографий)</w:t>
      </w:r>
      <w:r w:rsidR="009B524C" w:rsidRPr="00F75AFD">
        <w:rPr>
          <w:rFonts w:ascii="Times New Roman" w:hAnsi="Times New Roman" w:cs="Times New Roman"/>
          <w:sz w:val="30"/>
          <w:szCs w:val="30"/>
        </w:rPr>
        <w:t>;</w:t>
      </w:r>
    </w:p>
    <w:p w:rsidR="002965AF" w:rsidRPr="00A63BD6" w:rsidRDefault="00567D6B" w:rsidP="00F75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г</w:t>
      </w:r>
      <w:r w:rsidRPr="00F726A6">
        <w:rPr>
          <w:rFonts w:ascii="Times New Roman" w:hAnsi="Times New Roman" w:cs="Times New Roman"/>
          <w:sz w:val="30"/>
          <w:szCs w:val="30"/>
        </w:rPr>
        <w:t>)</w:t>
      </w:r>
      <w:r>
        <w:rPr>
          <w:rFonts w:ascii="Times New Roman" w:hAnsi="Times New Roman" w:cs="Times New Roman"/>
          <w:sz w:val="30"/>
          <w:szCs w:val="30"/>
        </w:rPr>
        <w:t> </w:t>
      </w:r>
      <w:r w:rsidR="00F44A3C">
        <w:rPr>
          <w:rFonts w:ascii="Times New Roman" w:hAnsi="Times New Roman" w:cs="Times New Roman"/>
          <w:sz w:val="30"/>
          <w:szCs w:val="30"/>
        </w:rPr>
        <w:t>установление</w:t>
      </w:r>
      <w:r w:rsidR="00F44A3C" w:rsidRPr="00F75AFD">
        <w:rPr>
          <w:rFonts w:ascii="Times New Roman" w:hAnsi="Times New Roman" w:cs="Times New Roman"/>
          <w:sz w:val="30"/>
          <w:szCs w:val="30"/>
        </w:rPr>
        <w:t xml:space="preserve"> </w:t>
      </w:r>
      <w:r w:rsidR="00906CC6" w:rsidRPr="00F75AFD">
        <w:rPr>
          <w:rFonts w:ascii="Times New Roman" w:hAnsi="Times New Roman" w:cs="Times New Roman"/>
          <w:sz w:val="30"/>
          <w:szCs w:val="30"/>
        </w:rPr>
        <w:t>форм заяв</w:t>
      </w:r>
      <w:r w:rsidR="002D4E3A" w:rsidRPr="00F75AFD">
        <w:rPr>
          <w:rFonts w:ascii="Times New Roman" w:hAnsi="Times New Roman" w:cs="Times New Roman"/>
          <w:sz w:val="30"/>
          <w:szCs w:val="30"/>
        </w:rPr>
        <w:t>ок</w:t>
      </w:r>
      <w:r w:rsidR="002965AF" w:rsidRPr="00F75AFD">
        <w:rPr>
          <w:rFonts w:ascii="Times New Roman" w:hAnsi="Times New Roman" w:cs="Times New Roman"/>
          <w:sz w:val="30"/>
          <w:szCs w:val="30"/>
        </w:rPr>
        <w:t xml:space="preserve"> о</w:t>
      </w:r>
      <w:r w:rsidR="00906CC6" w:rsidRPr="00F75AFD">
        <w:rPr>
          <w:rFonts w:ascii="Times New Roman" w:hAnsi="Times New Roman" w:cs="Times New Roman"/>
          <w:sz w:val="30"/>
          <w:szCs w:val="30"/>
        </w:rPr>
        <w:t xml:space="preserve"> необходимости разработки</w:t>
      </w:r>
      <w:r w:rsidR="00F44A3C" w:rsidRPr="00F44A3C">
        <w:rPr>
          <w:rFonts w:ascii="Times New Roman" w:hAnsi="Times New Roman" w:cs="Times New Roman"/>
          <w:sz w:val="30"/>
          <w:szCs w:val="30"/>
        </w:rPr>
        <w:t xml:space="preserve"> </w:t>
      </w:r>
      <w:r w:rsidR="00F44A3C" w:rsidRPr="00F75AFD">
        <w:rPr>
          <w:rFonts w:ascii="Times New Roman" w:hAnsi="Times New Roman" w:cs="Times New Roman"/>
          <w:sz w:val="30"/>
          <w:szCs w:val="30"/>
        </w:rPr>
        <w:t>фармакопейных статей (монографий)</w:t>
      </w:r>
      <w:r w:rsidR="002D4E3A" w:rsidRPr="00F75AFD">
        <w:rPr>
          <w:rFonts w:ascii="Times New Roman" w:hAnsi="Times New Roman" w:cs="Times New Roman"/>
          <w:sz w:val="30"/>
          <w:szCs w:val="30"/>
        </w:rPr>
        <w:t>,</w:t>
      </w:r>
      <w:r w:rsidR="00F44A3C">
        <w:rPr>
          <w:rFonts w:ascii="Times New Roman" w:hAnsi="Times New Roman" w:cs="Times New Roman"/>
          <w:sz w:val="30"/>
          <w:szCs w:val="30"/>
        </w:rPr>
        <w:t xml:space="preserve"> </w:t>
      </w:r>
      <w:r w:rsidR="002D4E3A" w:rsidRPr="009E3CFB">
        <w:rPr>
          <w:rFonts w:ascii="Times New Roman" w:hAnsi="Times New Roman" w:cs="Times New Roman"/>
          <w:sz w:val="30"/>
          <w:szCs w:val="30"/>
        </w:rPr>
        <w:t>обновления</w:t>
      </w:r>
      <w:r w:rsidR="002D4E3A" w:rsidRPr="00F75AFD">
        <w:rPr>
          <w:rFonts w:ascii="Times New Roman" w:hAnsi="Times New Roman" w:cs="Times New Roman"/>
          <w:sz w:val="30"/>
          <w:szCs w:val="30"/>
        </w:rPr>
        <w:t xml:space="preserve"> </w:t>
      </w:r>
      <w:r w:rsidR="002D4E3A" w:rsidRPr="00A63BD6">
        <w:rPr>
          <w:rFonts w:ascii="Times New Roman" w:hAnsi="Times New Roman" w:cs="Times New Roman"/>
          <w:sz w:val="30"/>
          <w:szCs w:val="30"/>
        </w:rPr>
        <w:t>и</w:t>
      </w:r>
      <w:r w:rsidR="00F44A3C" w:rsidRPr="00A63BD6">
        <w:rPr>
          <w:rFonts w:ascii="Times New Roman" w:hAnsi="Times New Roman" w:cs="Times New Roman"/>
          <w:sz w:val="30"/>
          <w:szCs w:val="30"/>
        </w:rPr>
        <w:t>ли</w:t>
      </w:r>
      <w:r w:rsidR="002D4E3A" w:rsidRPr="00A63BD6">
        <w:rPr>
          <w:rFonts w:ascii="Times New Roman" w:hAnsi="Times New Roman" w:cs="Times New Roman"/>
          <w:sz w:val="30"/>
          <w:szCs w:val="30"/>
        </w:rPr>
        <w:t xml:space="preserve"> </w:t>
      </w:r>
      <w:r w:rsidR="002D4E3A" w:rsidRPr="002A09D4">
        <w:rPr>
          <w:rFonts w:ascii="Times New Roman" w:hAnsi="Times New Roman" w:cs="Times New Roman"/>
          <w:sz w:val="30"/>
          <w:szCs w:val="30"/>
        </w:rPr>
        <w:t>внесения</w:t>
      </w:r>
      <w:r w:rsidR="00F44A3C" w:rsidRPr="002A09D4">
        <w:rPr>
          <w:rFonts w:ascii="Times New Roman" w:hAnsi="Times New Roman" w:cs="Times New Roman"/>
          <w:sz w:val="30"/>
          <w:szCs w:val="30"/>
        </w:rPr>
        <w:t xml:space="preserve"> </w:t>
      </w:r>
      <w:r w:rsidR="001F1BEB">
        <w:rPr>
          <w:rFonts w:ascii="Times New Roman" w:hAnsi="Times New Roman" w:cs="Times New Roman"/>
          <w:sz w:val="30"/>
          <w:szCs w:val="30"/>
        </w:rPr>
        <w:br/>
      </w:r>
      <w:r w:rsidR="002D4E3A" w:rsidRPr="002A09D4">
        <w:rPr>
          <w:rFonts w:ascii="Times New Roman" w:hAnsi="Times New Roman" w:cs="Times New Roman"/>
          <w:sz w:val="30"/>
          <w:szCs w:val="30"/>
        </w:rPr>
        <w:t>изменений</w:t>
      </w:r>
      <w:r w:rsidR="005006BA">
        <w:rPr>
          <w:rFonts w:ascii="Times New Roman" w:hAnsi="Times New Roman" w:cs="Times New Roman"/>
          <w:sz w:val="30"/>
          <w:szCs w:val="30"/>
        </w:rPr>
        <w:t xml:space="preserve"> в </w:t>
      </w:r>
      <w:r w:rsidR="005006BA" w:rsidRPr="00F75AFD">
        <w:rPr>
          <w:rFonts w:ascii="Times New Roman" w:hAnsi="Times New Roman" w:cs="Times New Roman"/>
          <w:sz w:val="30"/>
          <w:szCs w:val="30"/>
        </w:rPr>
        <w:t>фармакопейны</w:t>
      </w:r>
      <w:r w:rsidR="005006BA">
        <w:rPr>
          <w:rFonts w:ascii="Times New Roman" w:hAnsi="Times New Roman" w:cs="Times New Roman"/>
          <w:sz w:val="30"/>
          <w:szCs w:val="30"/>
        </w:rPr>
        <w:t>е</w:t>
      </w:r>
      <w:r w:rsidR="005006BA" w:rsidRPr="00F75AFD">
        <w:rPr>
          <w:rFonts w:ascii="Times New Roman" w:hAnsi="Times New Roman" w:cs="Times New Roman"/>
          <w:sz w:val="30"/>
          <w:szCs w:val="30"/>
        </w:rPr>
        <w:t xml:space="preserve"> стат</w:t>
      </w:r>
      <w:r w:rsidR="005006BA">
        <w:rPr>
          <w:rFonts w:ascii="Times New Roman" w:hAnsi="Times New Roman" w:cs="Times New Roman"/>
          <w:sz w:val="30"/>
          <w:szCs w:val="30"/>
        </w:rPr>
        <w:t>ьи</w:t>
      </w:r>
      <w:r w:rsidR="005006BA" w:rsidRPr="00F75AFD">
        <w:rPr>
          <w:rFonts w:ascii="Times New Roman" w:hAnsi="Times New Roman" w:cs="Times New Roman"/>
          <w:sz w:val="30"/>
          <w:szCs w:val="30"/>
        </w:rPr>
        <w:t xml:space="preserve"> (монографи</w:t>
      </w:r>
      <w:r w:rsidR="005006BA">
        <w:rPr>
          <w:rFonts w:ascii="Times New Roman" w:hAnsi="Times New Roman" w:cs="Times New Roman"/>
          <w:sz w:val="30"/>
          <w:szCs w:val="30"/>
        </w:rPr>
        <w:t>и</w:t>
      </w:r>
      <w:r w:rsidR="005006BA" w:rsidRPr="00F75AFD">
        <w:rPr>
          <w:rFonts w:ascii="Times New Roman" w:hAnsi="Times New Roman" w:cs="Times New Roman"/>
          <w:sz w:val="30"/>
          <w:szCs w:val="30"/>
        </w:rPr>
        <w:t>)</w:t>
      </w:r>
      <w:r w:rsidR="002965AF" w:rsidRPr="00A63BD6">
        <w:rPr>
          <w:rFonts w:ascii="Times New Roman" w:hAnsi="Times New Roman" w:cs="Times New Roman"/>
          <w:sz w:val="30"/>
          <w:szCs w:val="30"/>
        </w:rPr>
        <w:t>;</w:t>
      </w:r>
    </w:p>
    <w:p w:rsidR="00906CC6" w:rsidRPr="00A63BD6" w:rsidRDefault="00567D6B" w:rsidP="00F75AF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д</w:t>
      </w:r>
      <w:r w:rsidRPr="00F726A6">
        <w:rPr>
          <w:rFonts w:ascii="Times New Roman" w:hAnsi="Times New Roman" w:cs="Times New Roman"/>
          <w:sz w:val="30"/>
          <w:szCs w:val="30"/>
        </w:rPr>
        <w:t>)</w:t>
      </w:r>
      <w:r>
        <w:rPr>
          <w:rFonts w:ascii="Times New Roman" w:hAnsi="Times New Roman" w:cs="Times New Roman"/>
          <w:sz w:val="30"/>
          <w:szCs w:val="30"/>
        </w:rPr>
        <w:t> </w:t>
      </w:r>
      <w:r w:rsidR="00F35EE6" w:rsidRPr="00A63BD6">
        <w:rPr>
          <w:rFonts w:ascii="Times New Roman" w:hAnsi="Times New Roman" w:cs="Times New Roman"/>
          <w:sz w:val="30"/>
          <w:szCs w:val="30"/>
        </w:rPr>
        <w:t>определение</w:t>
      </w:r>
      <w:r w:rsidR="002965AF" w:rsidRPr="00A63BD6">
        <w:rPr>
          <w:rFonts w:ascii="Times New Roman" w:hAnsi="Times New Roman" w:cs="Times New Roman"/>
          <w:sz w:val="30"/>
          <w:szCs w:val="30"/>
        </w:rPr>
        <w:t xml:space="preserve"> </w:t>
      </w:r>
      <w:r w:rsidR="00906CC6" w:rsidRPr="00A63BD6">
        <w:rPr>
          <w:rFonts w:ascii="Times New Roman" w:hAnsi="Times New Roman" w:cs="Times New Roman"/>
          <w:sz w:val="30"/>
          <w:szCs w:val="30"/>
        </w:rPr>
        <w:t>перечня документов</w:t>
      </w:r>
      <w:r w:rsidR="00EF428A" w:rsidRPr="00A63BD6">
        <w:rPr>
          <w:rFonts w:ascii="Times New Roman" w:hAnsi="Times New Roman" w:cs="Times New Roman"/>
          <w:sz w:val="30"/>
          <w:szCs w:val="30"/>
        </w:rPr>
        <w:t xml:space="preserve"> и материалов</w:t>
      </w:r>
      <w:r w:rsidR="002965AF" w:rsidRPr="00A63BD6">
        <w:rPr>
          <w:rFonts w:ascii="Times New Roman" w:hAnsi="Times New Roman" w:cs="Times New Roman"/>
          <w:sz w:val="30"/>
          <w:szCs w:val="30"/>
        </w:rPr>
        <w:t>,</w:t>
      </w:r>
      <w:r w:rsidR="00906CC6" w:rsidRPr="00A63BD6">
        <w:rPr>
          <w:rFonts w:ascii="Times New Roman" w:hAnsi="Times New Roman" w:cs="Times New Roman"/>
          <w:sz w:val="30"/>
          <w:szCs w:val="30"/>
        </w:rPr>
        <w:t xml:space="preserve"> </w:t>
      </w:r>
      <w:r w:rsidR="002965AF" w:rsidRPr="00A63BD6">
        <w:rPr>
          <w:rFonts w:ascii="Times New Roman" w:hAnsi="Times New Roman" w:cs="Times New Roman"/>
          <w:sz w:val="30"/>
          <w:szCs w:val="30"/>
        </w:rPr>
        <w:t xml:space="preserve">прилагаемых </w:t>
      </w:r>
      <w:r w:rsidR="007E5B5D" w:rsidRPr="00A63BD6">
        <w:rPr>
          <w:rFonts w:ascii="Times New Roman" w:hAnsi="Times New Roman" w:cs="Times New Roman"/>
          <w:sz w:val="30"/>
          <w:szCs w:val="30"/>
        </w:rPr>
        <w:br/>
      </w:r>
      <w:r w:rsidR="00C47BAF" w:rsidRPr="00A63BD6">
        <w:rPr>
          <w:rFonts w:ascii="Times New Roman" w:hAnsi="Times New Roman" w:cs="Times New Roman"/>
          <w:sz w:val="30"/>
          <w:szCs w:val="30"/>
        </w:rPr>
        <w:t xml:space="preserve">к проекту </w:t>
      </w:r>
      <w:r w:rsidR="002965AF" w:rsidRPr="00A63BD6">
        <w:rPr>
          <w:rFonts w:ascii="Times New Roman" w:hAnsi="Times New Roman" w:cs="Times New Roman"/>
          <w:sz w:val="30"/>
          <w:szCs w:val="30"/>
        </w:rPr>
        <w:t>фармакопейной статьи (монографии)</w:t>
      </w:r>
      <w:r w:rsidR="009B524C" w:rsidRPr="00A63BD6">
        <w:rPr>
          <w:rFonts w:ascii="Times New Roman" w:hAnsi="Times New Roman" w:cs="Times New Roman"/>
          <w:sz w:val="30"/>
          <w:szCs w:val="30"/>
        </w:rPr>
        <w:t>;</w:t>
      </w:r>
    </w:p>
    <w:p w:rsidR="00F44A3C" w:rsidRPr="00413BBE" w:rsidRDefault="00567D6B" w:rsidP="00F75AF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63BD6">
        <w:rPr>
          <w:rFonts w:ascii="Times New Roman" w:hAnsi="Times New Roman" w:cs="Times New Roman"/>
          <w:sz w:val="30"/>
          <w:szCs w:val="30"/>
        </w:rPr>
        <w:t>е) </w:t>
      </w:r>
      <w:r w:rsidR="00F44A3C" w:rsidRPr="00A63BD6">
        <w:rPr>
          <w:rFonts w:ascii="Times New Roman" w:hAnsi="Times New Roman" w:cs="Times New Roman"/>
          <w:sz w:val="30"/>
          <w:szCs w:val="30"/>
        </w:rPr>
        <w:t>принятие решения о разработк</w:t>
      </w:r>
      <w:r w:rsidR="00E07DC9">
        <w:rPr>
          <w:rFonts w:ascii="Times New Roman" w:hAnsi="Times New Roman" w:cs="Times New Roman"/>
          <w:sz w:val="30"/>
          <w:szCs w:val="30"/>
        </w:rPr>
        <w:t>е</w:t>
      </w:r>
      <w:r w:rsidR="00F44A3C" w:rsidRPr="00A63BD6">
        <w:rPr>
          <w:rFonts w:ascii="Times New Roman" w:hAnsi="Times New Roman" w:cs="Times New Roman"/>
          <w:sz w:val="30"/>
          <w:szCs w:val="30"/>
        </w:rPr>
        <w:t xml:space="preserve"> фармакопейных статей (монографий), обновлении или внесени</w:t>
      </w:r>
      <w:r w:rsidR="00F44A3C" w:rsidRPr="002A09D4">
        <w:rPr>
          <w:rFonts w:ascii="Times New Roman" w:hAnsi="Times New Roman" w:cs="Times New Roman"/>
          <w:sz w:val="30"/>
          <w:szCs w:val="30"/>
        </w:rPr>
        <w:t>и изменений</w:t>
      </w:r>
      <w:r w:rsidR="005006BA">
        <w:rPr>
          <w:rFonts w:ascii="Times New Roman" w:hAnsi="Times New Roman" w:cs="Times New Roman"/>
          <w:sz w:val="30"/>
          <w:szCs w:val="30"/>
        </w:rPr>
        <w:t xml:space="preserve"> в </w:t>
      </w:r>
      <w:r w:rsidR="005006BA" w:rsidRPr="00F75AFD">
        <w:rPr>
          <w:rFonts w:ascii="Times New Roman" w:hAnsi="Times New Roman" w:cs="Times New Roman"/>
          <w:sz w:val="30"/>
          <w:szCs w:val="30"/>
        </w:rPr>
        <w:t>фармакопейны</w:t>
      </w:r>
      <w:r w:rsidR="005006BA">
        <w:rPr>
          <w:rFonts w:ascii="Times New Roman" w:hAnsi="Times New Roman" w:cs="Times New Roman"/>
          <w:sz w:val="30"/>
          <w:szCs w:val="30"/>
        </w:rPr>
        <w:t>е</w:t>
      </w:r>
      <w:r w:rsidR="005006BA" w:rsidRPr="00F75AFD">
        <w:rPr>
          <w:rFonts w:ascii="Times New Roman" w:hAnsi="Times New Roman" w:cs="Times New Roman"/>
          <w:sz w:val="30"/>
          <w:szCs w:val="30"/>
        </w:rPr>
        <w:t xml:space="preserve"> стат</w:t>
      </w:r>
      <w:r w:rsidR="005006BA">
        <w:rPr>
          <w:rFonts w:ascii="Times New Roman" w:hAnsi="Times New Roman" w:cs="Times New Roman"/>
          <w:sz w:val="30"/>
          <w:szCs w:val="30"/>
        </w:rPr>
        <w:t>ьи</w:t>
      </w:r>
      <w:r w:rsidR="005006BA" w:rsidRPr="00F75AFD">
        <w:rPr>
          <w:rFonts w:ascii="Times New Roman" w:hAnsi="Times New Roman" w:cs="Times New Roman"/>
          <w:sz w:val="30"/>
          <w:szCs w:val="30"/>
        </w:rPr>
        <w:t xml:space="preserve"> (монографи</w:t>
      </w:r>
      <w:r w:rsidR="005006BA">
        <w:rPr>
          <w:rFonts w:ascii="Times New Roman" w:hAnsi="Times New Roman" w:cs="Times New Roman"/>
          <w:sz w:val="30"/>
          <w:szCs w:val="30"/>
        </w:rPr>
        <w:t>и</w:t>
      </w:r>
      <w:r w:rsidR="005006BA" w:rsidRPr="00F75AFD">
        <w:rPr>
          <w:rFonts w:ascii="Times New Roman" w:hAnsi="Times New Roman" w:cs="Times New Roman"/>
          <w:sz w:val="30"/>
          <w:szCs w:val="30"/>
        </w:rPr>
        <w:t>)</w:t>
      </w:r>
      <w:r w:rsidR="00F44A3C" w:rsidRPr="00A63BD6">
        <w:rPr>
          <w:rFonts w:ascii="Times New Roman" w:hAnsi="Times New Roman" w:cs="Times New Roman"/>
          <w:sz w:val="30"/>
          <w:szCs w:val="30"/>
        </w:rPr>
        <w:t>;</w:t>
      </w:r>
    </w:p>
    <w:p w:rsidR="002809B6" w:rsidRPr="00F75AFD" w:rsidRDefault="00E07DC9" w:rsidP="00F75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63BD6">
        <w:rPr>
          <w:rFonts w:ascii="Times New Roman" w:hAnsi="Times New Roman" w:cs="Times New Roman"/>
          <w:sz w:val="30"/>
          <w:szCs w:val="30"/>
        </w:rPr>
        <w:t>ж)</w:t>
      </w:r>
      <w:r>
        <w:rPr>
          <w:rFonts w:ascii="Times New Roman" w:hAnsi="Times New Roman" w:cs="Times New Roman"/>
          <w:sz w:val="30"/>
          <w:szCs w:val="30"/>
        </w:rPr>
        <w:t> </w:t>
      </w:r>
      <w:r w:rsidR="00E242C8">
        <w:rPr>
          <w:rFonts w:ascii="Times New Roman" w:hAnsi="Times New Roman" w:cs="Times New Roman"/>
          <w:sz w:val="30"/>
          <w:szCs w:val="30"/>
        </w:rPr>
        <w:t>формирование</w:t>
      </w:r>
      <w:r w:rsidR="00E242C8" w:rsidRPr="00F75AFD">
        <w:rPr>
          <w:rFonts w:ascii="Times New Roman" w:hAnsi="Times New Roman" w:cs="Times New Roman"/>
          <w:sz w:val="30"/>
          <w:szCs w:val="30"/>
        </w:rPr>
        <w:t xml:space="preserve"> </w:t>
      </w:r>
      <w:r w:rsidR="002809B6" w:rsidRPr="00F75AFD">
        <w:rPr>
          <w:rFonts w:ascii="Times New Roman" w:hAnsi="Times New Roman" w:cs="Times New Roman"/>
          <w:sz w:val="30"/>
          <w:szCs w:val="30"/>
        </w:rPr>
        <w:t xml:space="preserve">ежегодно плана </w:t>
      </w:r>
      <w:r w:rsidR="00855B1C">
        <w:rPr>
          <w:rFonts w:ascii="Times New Roman" w:hAnsi="Times New Roman" w:cs="Times New Roman"/>
          <w:sz w:val="30"/>
          <w:szCs w:val="30"/>
        </w:rPr>
        <w:t>работы</w:t>
      </w:r>
      <w:r w:rsidR="002809B6" w:rsidRPr="00F75AFD">
        <w:rPr>
          <w:rFonts w:ascii="Times New Roman" w:hAnsi="Times New Roman" w:cs="Times New Roman"/>
          <w:sz w:val="30"/>
          <w:szCs w:val="30"/>
        </w:rPr>
        <w:t xml:space="preserve"> Фармакопе</w:t>
      </w:r>
      <w:r w:rsidR="00855B1C">
        <w:rPr>
          <w:rFonts w:ascii="Times New Roman" w:hAnsi="Times New Roman" w:cs="Times New Roman"/>
          <w:sz w:val="30"/>
          <w:szCs w:val="30"/>
        </w:rPr>
        <w:t xml:space="preserve">йного комитета </w:t>
      </w:r>
      <w:r w:rsidR="002809B6" w:rsidRPr="00F75AFD">
        <w:rPr>
          <w:rFonts w:ascii="Times New Roman" w:hAnsi="Times New Roman" w:cs="Times New Roman"/>
          <w:sz w:val="30"/>
          <w:szCs w:val="30"/>
        </w:rPr>
        <w:t>Союза;</w:t>
      </w:r>
    </w:p>
    <w:p w:rsidR="00E00C30" w:rsidRDefault="00E07DC9" w:rsidP="00F75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з</w:t>
      </w:r>
      <w:r w:rsidRPr="00F726A6">
        <w:rPr>
          <w:rFonts w:ascii="Times New Roman" w:hAnsi="Times New Roman" w:cs="Times New Roman"/>
          <w:sz w:val="30"/>
          <w:szCs w:val="30"/>
        </w:rPr>
        <w:t>)</w:t>
      </w:r>
      <w:r>
        <w:rPr>
          <w:rFonts w:ascii="Times New Roman" w:hAnsi="Times New Roman" w:cs="Times New Roman"/>
          <w:sz w:val="30"/>
          <w:szCs w:val="30"/>
        </w:rPr>
        <w:t> </w:t>
      </w:r>
      <w:r w:rsidR="00F44A3C">
        <w:rPr>
          <w:rFonts w:ascii="Times New Roman" w:hAnsi="Times New Roman" w:cs="Times New Roman"/>
          <w:sz w:val="30"/>
          <w:szCs w:val="30"/>
        </w:rPr>
        <w:t>определе</w:t>
      </w:r>
      <w:r w:rsidR="00F44A3C" w:rsidRPr="00CE7973">
        <w:rPr>
          <w:rFonts w:ascii="Times New Roman" w:hAnsi="Times New Roman" w:cs="Times New Roman"/>
          <w:sz w:val="30"/>
          <w:szCs w:val="30"/>
        </w:rPr>
        <w:t>ние</w:t>
      </w:r>
      <w:r w:rsidR="00E41FBC" w:rsidRPr="00F75AFD">
        <w:rPr>
          <w:rFonts w:ascii="Times New Roman" w:hAnsi="Times New Roman" w:cs="Times New Roman"/>
          <w:sz w:val="30"/>
          <w:szCs w:val="30"/>
        </w:rPr>
        <w:t xml:space="preserve"> </w:t>
      </w:r>
      <w:r w:rsidR="00F44A3C">
        <w:rPr>
          <w:rFonts w:ascii="Times New Roman" w:hAnsi="Times New Roman" w:cs="Times New Roman"/>
          <w:sz w:val="30"/>
          <w:szCs w:val="30"/>
        </w:rPr>
        <w:t xml:space="preserve">по </w:t>
      </w:r>
      <w:r w:rsidR="00A63BD6">
        <w:rPr>
          <w:rFonts w:ascii="Times New Roman" w:hAnsi="Times New Roman" w:cs="Times New Roman"/>
          <w:sz w:val="30"/>
          <w:szCs w:val="30"/>
        </w:rPr>
        <w:t>предложениям</w:t>
      </w:r>
      <w:r w:rsidR="00F44A3C">
        <w:rPr>
          <w:rFonts w:ascii="Times New Roman" w:hAnsi="Times New Roman" w:cs="Times New Roman"/>
          <w:sz w:val="30"/>
          <w:szCs w:val="30"/>
        </w:rPr>
        <w:t xml:space="preserve"> уполномоченных </w:t>
      </w:r>
      <w:proofErr w:type="gramStart"/>
      <w:r w:rsidR="00F44A3C">
        <w:rPr>
          <w:rFonts w:ascii="Times New Roman" w:hAnsi="Times New Roman" w:cs="Times New Roman"/>
          <w:sz w:val="30"/>
          <w:szCs w:val="30"/>
        </w:rPr>
        <w:t>органов государств-членов</w:t>
      </w:r>
      <w:r w:rsidR="00F44A3C" w:rsidRPr="00F75AFD">
        <w:rPr>
          <w:rFonts w:ascii="Times New Roman" w:hAnsi="Times New Roman" w:cs="Times New Roman"/>
          <w:sz w:val="30"/>
          <w:szCs w:val="30"/>
        </w:rPr>
        <w:t xml:space="preserve"> </w:t>
      </w:r>
      <w:r w:rsidR="009B524C" w:rsidRPr="00F75AFD">
        <w:rPr>
          <w:rFonts w:ascii="Times New Roman" w:hAnsi="Times New Roman" w:cs="Times New Roman"/>
          <w:sz w:val="30"/>
          <w:szCs w:val="30"/>
        </w:rPr>
        <w:t xml:space="preserve">перечня испытательных лабораторий </w:t>
      </w:r>
      <w:r w:rsidR="00E41FBC" w:rsidRPr="00F75AFD">
        <w:rPr>
          <w:rFonts w:ascii="Times New Roman" w:hAnsi="Times New Roman" w:cs="Times New Roman"/>
          <w:sz w:val="30"/>
          <w:szCs w:val="30"/>
        </w:rPr>
        <w:t>государств</w:t>
      </w:r>
      <w:r w:rsidR="008B00AF">
        <w:rPr>
          <w:rFonts w:ascii="Times New Roman" w:hAnsi="Times New Roman" w:cs="Times New Roman"/>
          <w:sz w:val="30"/>
          <w:szCs w:val="30"/>
        </w:rPr>
        <w:t>-</w:t>
      </w:r>
      <w:r w:rsidR="00E41FBC" w:rsidRPr="00F75AFD">
        <w:rPr>
          <w:rFonts w:ascii="Times New Roman" w:hAnsi="Times New Roman" w:cs="Times New Roman"/>
          <w:sz w:val="30"/>
          <w:szCs w:val="30"/>
        </w:rPr>
        <w:t>членов</w:t>
      </w:r>
      <w:proofErr w:type="gramEnd"/>
      <w:r w:rsidR="00E41FBC" w:rsidRPr="00F75AFD">
        <w:rPr>
          <w:rFonts w:ascii="Times New Roman" w:hAnsi="Times New Roman" w:cs="Times New Roman"/>
          <w:sz w:val="30"/>
          <w:szCs w:val="30"/>
        </w:rPr>
        <w:t xml:space="preserve"> </w:t>
      </w:r>
      <w:r w:rsidR="009B524C" w:rsidRPr="00F75AFD">
        <w:rPr>
          <w:rFonts w:ascii="Times New Roman" w:hAnsi="Times New Roman" w:cs="Times New Roman"/>
          <w:sz w:val="30"/>
          <w:szCs w:val="30"/>
        </w:rPr>
        <w:t>для проведения верификации проектов</w:t>
      </w:r>
      <w:r w:rsidR="00E41FBC" w:rsidRPr="00F75AFD">
        <w:rPr>
          <w:rFonts w:ascii="Times New Roman" w:hAnsi="Times New Roman" w:cs="Times New Roman"/>
          <w:sz w:val="30"/>
          <w:szCs w:val="30"/>
        </w:rPr>
        <w:t xml:space="preserve"> фармакопейн</w:t>
      </w:r>
      <w:r w:rsidR="009B524C" w:rsidRPr="00F75AFD">
        <w:rPr>
          <w:rFonts w:ascii="Times New Roman" w:hAnsi="Times New Roman" w:cs="Times New Roman"/>
          <w:sz w:val="30"/>
          <w:szCs w:val="30"/>
        </w:rPr>
        <w:t>ых</w:t>
      </w:r>
      <w:r w:rsidR="00E41FBC" w:rsidRPr="00F75AFD">
        <w:rPr>
          <w:rFonts w:ascii="Times New Roman" w:hAnsi="Times New Roman" w:cs="Times New Roman"/>
          <w:sz w:val="30"/>
          <w:szCs w:val="30"/>
        </w:rPr>
        <w:t xml:space="preserve"> стат</w:t>
      </w:r>
      <w:r w:rsidR="009B524C" w:rsidRPr="00F75AFD">
        <w:rPr>
          <w:rFonts w:ascii="Times New Roman" w:hAnsi="Times New Roman" w:cs="Times New Roman"/>
          <w:sz w:val="30"/>
          <w:szCs w:val="30"/>
        </w:rPr>
        <w:t>ей (монографий</w:t>
      </w:r>
      <w:r w:rsidR="00E41FBC" w:rsidRPr="00F75AFD">
        <w:rPr>
          <w:rFonts w:ascii="Times New Roman" w:hAnsi="Times New Roman" w:cs="Times New Roman"/>
          <w:sz w:val="30"/>
          <w:szCs w:val="30"/>
        </w:rPr>
        <w:t>)</w:t>
      </w:r>
      <w:r w:rsidR="00A34FED" w:rsidRPr="00F75AFD">
        <w:rPr>
          <w:rFonts w:ascii="Times New Roman" w:hAnsi="Times New Roman" w:cs="Times New Roman"/>
          <w:sz w:val="30"/>
          <w:szCs w:val="30"/>
        </w:rPr>
        <w:t>;</w:t>
      </w:r>
      <w:r w:rsidR="002809B6" w:rsidRPr="00F75AFD">
        <w:rPr>
          <w:rFonts w:ascii="Times New Roman" w:hAnsi="Times New Roman" w:cs="Times New Roman"/>
          <w:sz w:val="30"/>
          <w:szCs w:val="30"/>
        </w:rPr>
        <w:t xml:space="preserve"> </w:t>
      </w:r>
    </w:p>
    <w:p w:rsidR="00EF428A" w:rsidRPr="00F75AFD" w:rsidRDefault="00E07DC9" w:rsidP="00F75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и</w:t>
      </w:r>
      <w:r w:rsidRPr="00F726A6">
        <w:rPr>
          <w:rFonts w:ascii="Times New Roman" w:hAnsi="Times New Roman" w:cs="Times New Roman"/>
          <w:sz w:val="30"/>
          <w:szCs w:val="30"/>
        </w:rPr>
        <w:t>)</w:t>
      </w:r>
      <w:r>
        <w:rPr>
          <w:rFonts w:ascii="Times New Roman" w:hAnsi="Times New Roman" w:cs="Times New Roman"/>
          <w:sz w:val="30"/>
          <w:szCs w:val="30"/>
        </w:rPr>
        <w:t> </w:t>
      </w:r>
      <w:r w:rsidR="009B524C" w:rsidRPr="00F75AFD">
        <w:rPr>
          <w:rFonts w:ascii="Times New Roman" w:hAnsi="Times New Roman" w:cs="Times New Roman"/>
          <w:sz w:val="30"/>
          <w:szCs w:val="30"/>
        </w:rPr>
        <w:t>проведение эксперт</w:t>
      </w:r>
      <w:r w:rsidR="00A61388">
        <w:rPr>
          <w:rFonts w:ascii="Times New Roman" w:hAnsi="Times New Roman" w:cs="Times New Roman"/>
          <w:sz w:val="30"/>
          <w:szCs w:val="30"/>
        </w:rPr>
        <w:t>ной оценки</w:t>
      </w:r>
      <w:r w:rsidR="00456339" w:rsidRPr="00F75AFD">
        <w:rPr>
          <w:rFonts w:ascii="Times New Roman" w:hAnsi="Times New Roman" w:cs="Times New Roman"/>
          <w:sz w:val="30"/>
          <w:szCs w:val="30"/>
        </w:rPr>
        <w:t xml:space="preserve"> проектов фармакопейных статей</w:t>
      </w:r>
      <w:r w:rsidR="00A42A05" w:rsidRPr="00F75AFD">
        <w:rPr>
          <w:rFonts w:ascii="Times New Roman" w:hAnsi="Times New Roman" w:cs="Times New Roman"/>
          <w:sz w:val="30"/>
          <w:szCs w:val="30"/>
        </w:rPr>
        <w:t xml:space="preserve"> (монографий)</w:t>
      </w:r>
      <w:r w:rsidR="00D13E25">
        <w:rPr>
          <w:rFonts w:ascii="Times New Roman" w:hAnsi="Times New Roman" w:cs="Times New Roman"/>
          <w:sz w:val="30"/>
          <w:szCs w:val="30"/>
        </w:rPr>
        <w:t xml:space="preserve">, </w:t>
      </w:r>
      <w:r w:rsidR="00185E96">
        <w:rPr>
          <w:rFonts w:ascii="Times New Roman" w:hAnsi="Times New Roman" w:cs="Times New Roman"/>
          <w:sz w:val="30"/>
          <w:szCs w:val="30"/>
        </w:rPr>
        <w:t xml:space="preserve">проектов </w:t>
      </w:r>
      <w:r w:rsidR="00D13E25">
        <w:rPr>
          <w:rFonts w:ascii="Times New Roman" w:hAnsi="Times New Roman" w:cs="Times New Roman"/>
          <w:sz w:val="30"/>
          <w:szCs w:val="30"/>
        </w:rPr>
        <w:t>руководств по качеству лекарственных средств</w:t>
      </w:r>
      <w:r w:rsidR="00EF428A" w:rsidRPr="00F75AFD">
        <w:rPr>
          <w:rFonts w:ascii="Times New Roman" w:hAnsi="Times New Roman" w:cs="Times New Roman"/>
          <w:sz w:val="30"/>
          <w:szCs w:val="30"/>
        </w:rPr>
        <w:t xml:space="preserve"> </w:t>
      </w:r>
      <w:r w:rsidR="00CF1408">
        <w:rPr>
          <w:rFonts w:ascii="Times New Roman" w:hAnsi="Times New Roman" w:cs="Times New Roman"/>
          <w:sz w:val="30"/>
          <w:szCs w:val="30"/>
        </w:rPr>
        <w:br/>
      </w:r>
      <w:r w:rsidR="00EF428A" w:rsidRPr="00F75AFD">
        <w:rPr>
          <w:rFonts w:ascii="Times New Roman" w:hAnsi="Times New Roman" w:cs="Times New Roman"/>
          <w:sz w:val="30"/>
          <w:szCs w:val="30"/>
        </w:rPr>
        <w:t xml:space="preserve">и </w:t>
      </w:r>
      <w:r w:rsidR="002809B6" w:rsidRPr="00F75AFD">
        <w:rPr>
          <w:rFonts w:ascii="Times New Roman" w:hAnsi="Times New Roman" w:cs="Times New Roman"/>
          <w:sz w:val="30"/>
          <w:szCs w:val="30"/>
        </w:rPr>
        <w:t xml:space="preserve">прилагаемых к ним </w:t>
      </w:r>
      <w:r w:rsidR="00EF428A" w:rsidRPr="00F75AFD">
        <w:rPr>
          <w:rFonts w:ascii="Times New Roman" w:hAnsi="Times New Roman" w:cs="Times New Roman"/>
          <w:sz w:val="30"/>
          <w:szCs w:val="30"/>
        </w:rPr>
        <w:t xml:space="preserve">документов и </w:t>
      </w:r>
      <w:r w:rsidR="002809B6" w:rsidRPr="00F75AFD">
        <w:rPr>
          <w:rFonts w:ascii="Times New Roman" w:hAnsi="Times New Roman" w:cs="Times New Roman"/>
          <w:sz w:val="30"/>
          <w:szCs w:val="30"/>
        </w:rPr>
        <w:t>материалов</w:t>
      </w:r>
      <w:r w:rsidR="00EF428A" w:rsidRPr="00F75AFD">
        <w:rPr>
          <w:rFonts w:ascii="Times New Roman" w:hAnsi="Times New Roman" w:cs="Times New Roman"/>
          <w:sz w:val="30"/>
          <w:szCs w:val="30"/>
        </w:rPr>
        <w:t>;</w:t>
      </w:r>
    </w:p>
    <w:p w:rsidR="00A34FED" w:rsidRPr="00F75AFD" w:rsidRDefault="00E07DC9" w:rsidP="00F75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</w:t>
      </w:r>
      <w:r w:rsidRPr="00F726A6">
        <w:rPr>
          <w:rFonts w:ascii="Times New Roman" w:hAnsi="Times New Roman" w:cs="Times New Roman"/>
          <w:sz w:val="30"/>
          <w:szCs w:val="30"/>
        </w:rPr>
        <w:t>)</w:t>
      </w:r>
      <w:r>
        <w:rPr>
          <w:rFonts w:ascii="Times New Roman" w:hAnsi="Times New Roman" w:cs="Times New Roman"/>
          <w:sz w:val="30"/>
          <w:szCs w:val="30"/>
        </w:rPr>
        <w:t> </w:t>
      </w:r>
      <w:r w:rsidR="00EF428A" w:rsidRPr="00F75AFD">
        <w:rPr>
          <w:rFonts w:ascii="Times New Roman" w:hAnsi="Times New Roman" w:cs="Times New Roman"/>
          <w:sz w:val="30"/>
          <w:szCs w:val="30"/>
        </w:rPr>
        <w:t xml:space="preserve">рассмотрение </w:t>
      </w:r>
      <w:r w:rsidR="000A56F1" w:rsidRPr="00F75AFD">
        <w:rPr>
          <w:rFonts w:ascii="Times New Roman" w:hAnsi="Times New Roman" w:cs="Times New Roman"/>
          <w:sz w:val="30"/>
          <w:szCs w:val="30"/>
        </w:rPr>
        <w:t>проектов фармакопейных статей (монографий)</w:t>
      </w:r>
      <w:r w:rsidR="00185E96">
        <w:rPr>
          <w:rFonts w:ascii="Times New Roman" w:hAnsi="Times New Roman" w:cs="Times New Roman"/>
          <w:sz w:val="30"/>
          <w:szCs w:val="30"/>
        </w:rPr>
        <w:t>,</w:t>
      </w:r>
      <w:r w:rsidR="00A61388">
        <w:rPr>
          <w:rFonts w:ascii="Times New Roman" w:hAnsi="Times New Roman" w:cs="Times New Roman"/>
          <w:sz w:val="30"/>
          <w:szCs w:val="30"/>
        </w:rPr>
        <w:t xml:space="preserve"> </w:t>
      </w:r>
      <w:r w:rsidR="00185E96">
        <w:rPr>
          <w:rFonts w:ascii="Times New Roman" w:hAnsi="Times New Roman" w:cs="Times New Roman"/>
          <w:sz w:val="30"/>
          <w:szCs w:val="30"/>
        </w:rPr>
        <w:t xml:space="preserve">проектов руководств по качеству лекарственных средств </w:t>
      </w:r>
      <w:r w:rsidR="00A61388">
        <w:rPr>
          <w:rFonts w:ascii="Times New Roman" w:hAnsi="Times New Roman" w:cs="Times New Roman"/>
          <w:sz w:val="30"/>
          <w:szCs w:val="30"/>
        </w:rPr>
        <w:t xml:space="preserve">и прилагаемых к ним документов и материалов </w:t>
      </w:r>
      <w:r w:rsidR="00EF428A" w:rsidRPr="00F75AFD">
        <w:rPr>
          <w:rFonts w:ascii="Times New Roman" w:hAnsi="Times New Roman" w:cs="Times New Roman"/>
          <w:sz w:val="30"/>
          <w:szCs w:val="30"/>
        </w:rPr>
        <w:t xml:space="preserve">и </w:t>
      </w:r>
      <w:r w:rsidR="00A61388">
        <w:rPr>
          <w:rFonts w:ascii="Times New Roman" w:hAnsi="Times New Roman" w:cs="Times New Roman"/>
          <w:sz w:val="30"/>
          <w:szCs w:val="30"/>
        </w:rPr>
        <w:t>приняти</w:t>
      </w:r>
      <w:r w:rsidR="009C38D7">
        <w:rPr>
          <w:rFonts w:ascii="Times New Roman" w:hAnsi="Times New Roman" w:cs="Times New Roman"/>
          <w:sz w:val="30"/>
          <w:szCs w:val="30"/>
        </w:rPr>
        <w:t>е</w:t>
      </w:r>
      <w:r w:rsidR="00A61388" w:rsidRPr="00F75AFD">
        <w:rPr>
          <w:rFonts w:ascii="Times New Roman" w:hAnsi="Times New Roman" w:cs="Times New Roman"/>
          <w:sz w:val="30"/>
          <w:szCs w:val="30"/>
        </w:rPr>
        <w:t xml:space="preserve"> </w:t>
      </w:r>
      <w:r w:rsidR="00456339" w:rsidRPr="00F75AFD">
        <w:rPr>
          <w:rFonts w:ascii="Times New Roman" w:hAnsi="Times New Roman" w:cs="Times New Roman"/>
          <w:sz w:val="30"/>
          <w:szCs w:val="30"/>
        </w:rPr>
        <w:t xml:space="preserve">решения об </w:t>
      </w:r>
      <w:r w:rsidR="000A56F1">
        <w:rPr>
          <w:rFonts w:ascii="Times New Roman" w:hAnsi="Times New Roman" w:cs="Times New Roman"/>
          <w:sz w:val="30"/>
          <w:szCs w:val="30"/>
        </w:rPr>
        <w:t xml:space="preserve">их </w:t>
      </w:r>
      <w:r w:rsidR="00456339" w:rsidRPr="00F75AFD">
        <w:rPr>
          <w:rFonts w:ascii="Times New Roman" w:hAnsi="Times New Roman" w:cs="Times New Roman"/>
          <w:sz w:val="30"/>
          <w:szCs w:val="30"/>
        </w:rPr>
        <w:t xml:space="preserve">одобрении </w:t>
      </w:r>
      <w:r w:rsidR="00EF428A" w:rsidRPr="00F75AFD">
        <w:rPr>
          <w:rFonts w:ascii="Times New Roman" w:hAnsi="Times New Roman" w:cs="Times New Roman"/>
          <w:sz w:val="30"/>
          <w:szCs w:val="30"/>
        </w:rPr>
        <w:t>или об отказе в</w:t>
      </w:r>
      <w:r w:rsidR="002809B6" w:rsidRPr="00F75AFD">
        <w:rPr>
          <w:rFonts w:ascii="Times New Roman" w:hAnsi="Times New Roman" w:cs="Times New Roman"/>
          <w:sz w:val="30"/>
          <w:szCs w:val="30"/>
        </w:rPr>
        <w:t xml:space="preserve"> одобрении </w:t>
      </w:r>
      <w:r w:rsidR="000A56F1">
        <w:rPr>
          <w:rFonts w:ascii="Times New Roman" w:hAnsi="Times New Roman" w:cs="Times New Roman"/>
          <w:sz w:val="30"/>
          <w:szCs w:val="30"/>
        </w:rPr>
        <w:t>(</w:t>
      </w:r>
      <w:r w:rsidR="002809B6" w:rsidRPr="00F75AFD">
        <w:rPr>
          <w:rFonts w:ascii="Times New Roman" w:hAnsi="Times New Roman" w:cs="Times New Roman"/>
          <w:sz w:val="30"/>
          <w:szCs w:val="30"/>
        </w:rPr>
        <w:t>с указанием причин</w:t>
      </w:r>
      <w:r w:rsidR="000A56F1">
        <w:rPr>
          <w:rFonts w:ascii="Times New Roman" w:hAnsi="Times New Roman" w:cs="Times New Roman"/>
          <w:sz w:val="30"/>
          <w:szCs w:val="30"/>
        </w:rPr>
        <w:t>)</w:t>
      </w:r>
      <w:r w:rsidR="00A34FED" w:rsidRPr="00F75AFD">
        <w:rPr>
          <w:rFonts w:ascii="Times New Roman" w:hAnsi="Times New Roman" w:cs="Times New Roman"/>
          <w:sz w:val="30"/>
          <w:szCs w:val="30"/>
        </w:rPr>
        <w:t>;</w:t>
      </w:r>
    </w:p>
    <w:p w:rsidR="00A34FED" w:rsidRPr="00F75AFD" w:rsidRDefault="00E07DC9" w:rsidP="00F75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л</w:t>
      </w:r>
      <w:r w:rsidRPr="00F726A6">
        <w:rPr>
          <w:rFonts w:ascii="Times New Roman" w:hAnsi="Times New Roman" w:cs="Times New Roman"/>
          <w:sz w:val="30"/>
          <w:szCs w:val="30"/>
        </w:rPr>
        <w:t>)</w:t>
      </w:r>
      <w:r>
        <w:rPr>
          <w:rFonts w:ascii="Times New Roman" w:hAnsi="Times New Roman" w:cs="Times New Roman"/>
          <w:sz w:val="30"/>
          <w:szCs w:val="30"/>
        </w:rPr>
        <w:t> </w:t>
      </w:r>
      <w:r w:rsidR="0034764B" w:rsidRPr="00F75AFD">
        <w:rPr>
          <w:rFonts w:ascii="Times New Roman" w:hAnsi="Times New Roman" w:cs="Times New Roman"/>
          <w:sz w:val="30"/>
          <w:szCs w:val="30"/>
        </w:rPr>
        <w:t>п</w:t>
      </w:r>
      <w:r w:rsidR="00C36D24" w:rsidRPr="00F75AFD">
        <w:rPr>
          <w:rFonts w:ascii="Times New Roman" w:hAnsi="Times New Roman" w:cs="Times New Roman"/>
          <w:sz w:val="30"/>
          <w:szCs w:val="30"/>
        </w:rPr>
        <w:t>одготов</w:t>
      </w:r>
      <w:r w:rsidR="00023499" w:rsidRPr="00F75AFD">
        <w:rPr>
          <w:rFonts w:ascii="Times New Roman" w:hAnsi="Times New Roman" w:cs="Times New Roman"/>
          <w:sz w:val="30"/>
          <w:szCs w:val="30"/>
        </w:rPr>
        <w:t>ка</w:t>
      </w:r>
      <w:r w:rsidR="00C36D24" w:rsidRPr="00F75AFD">
        <w:rPr>
          <w:rFonts w:ascii="Times New Roman" w:hAnsi="Times New Roman" w:cs="Times New Roman"/>
          <w:sz w:val="30"/>
          <w:szCs w:val="30"/>
        </w:rPr>
        <w:t xml:space="preserve"> </w:t>
      </w:r>
      <w:r w:rsidR="00185E96">
        <w:rPr>
          <w:rFonts w:ascii="Times New Roman" w:hAnsi="Times New Roman" w:cs="Times New Roman"/>
          <w:sz w:val="30"/>
          <w:szCs w:val="30"/>
        </w:rPr>
        <w:t xml:space="preserve">и одобрение </w:t>
      </w:r>
      <w:r w:rsidR="000661C9" w:rsidRPr="00F75AFD">
        <w:rPr>
          <w:rFonts w:ascii="Times New Roman" w:hAnsi="Times New Roman" w:cs="Times New Roman"/>
          <w:sz w:val="30"/>
          <w:szCs w:val="30"/>
        </w:rPr>
        <w:t xml:space="preserve">проекта Фармакопеи Союза </w:t>
      </w:r>
      <w:r w:rsidR="00185E96">
        <w:rPr>
          <w:rFonts w:ascii="Times New Roman" w:hAnsi="Times New Roman" w:cs="Times New Roman"/>
          <w:sz w:val="30"/>
          <w:szCs w:val="30"/>
        </w:rPr>
        <w:br/>
      </w:r>
      <w:r w:rsidR="00A61388">
        <w:rPr>
          <w:rFonts w:ascii="Times New Roman" w:hAnsi="Times New Roman" w:cs="Times New Roman"/>
          <w:sz w:val="30"/>
          <w:szCs w:val="30"/>
        </w:rPr>
        <w:t>для его</w:t>
      </w:r>
      <w:r w:rsidR="000661C9">
        <w:rPr>
          <w:rFonts w:ascii="Times New Roman" w:hAnsi="Times New Roman" w:cs="Times New Roman"/>
          <w:sz w:val="30"/>
          <w:szCs w:val="30"/>
        </w:rPr>
        <w:t xml:space="preserve"> внесени</w:t>
      </w:r>
      <w:r w:rsidR="00A61388">
        <w:rPr>
          <w:rFonts w:ascii="Times New Roman" w:hAnsi="Times New Roman" w:cs="Times New Roman"/>
          <w:sz w:val="30"/>
          <w:szCs w:val="30"/>
        </w:rPr>
        <w:t>я на</w:t>
      </w:r>
      <w:r w:rsidR="000661C9">
        <w:rPr>
          <w:rFonts w:ascii="Times New Roman" w:hAnsi="Times New Roman" w:cs="Times New Roman"/>
          <w:sz w:val="30"/>
          <w:szCs w:val="30"/>
        </w:rPr>
        <w:t xml:space="preserve"> рассмотрени</w:t>
      </w:r>
      <w:r w:rsidR="00A61388">
        <w:rPr>
          <w:rFonts w:ascii="Times New Roman" w:hAnsi="Times New Roman" w:cs="Times New Roman"/>
          <w:sz w:val="30"/>
          <w:szCs w:val="30"/>
        </w:rPr>
        <w:t>е</w:t>
      </w:r>
      <w:r w:rsidR="00CD7886">
        <w:rPr>
          <w:rFonts w:ascii="Times New Roman" w:hAnsi="Times New Roman" w:cs="Times New Roman"/>
          <w:sz w:val="30"/>
          <w:szCs w:val="30"/>
        </w:rPr>
        <w:t xml:space="preserve"> </w:t>
      </w:r>
      <w:r w:rsidR="000661C9">
        <w:rPr>
          <w:rFonts w:ascii="Times New Roman" w:hAnsi="Times New Roman" w:cs="Times New Roman"/>
          <w:sz w:val="30"/>
          <w:szCs w:val="30"/>
        </w:rPr>
        <w:t>Евразийской экономической комиссией (далее – Комиссия)</w:t>
      </w:r>
      <w:r w:rsidR="00C36D24" w:rsidRPr="00F75AFD">
        <w:rPr>
          <w:rFonts w:ascii="Times New Roman" w:hAnsi="Times New Roman" w:cs="Times New Roman"/>
          <w:sz w:val="30"/>
          <w:szCs w:val="30"/>
        </w:rPr>
        <w:t>;</w:t>
      </w:r>
    </w:p>
    <w:p w:rsidR="002809B6" w:rsidRPr="00F75AFD" w:rsidRDefault="00E07DC9" w:rsidP="00F75AF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м</w:t>
      </w:r>
      <w:r w:rsidRPr="00F726A6">
        <w:rPr>
          <w:rFonts w:ascii="Times New Roman" w:hAnsi="Times New Roman" w:cs="Times New Roman"/>
          <w:sz w:val="30"/>
          <w:szCs w:val="30"/>
        </w:rPr>
        <w:t>)</w:t>
      </w:r>
      <w:r>
        <w:rPr>
          <w:rFonts w:ascii="Times New Roman" w:hAnsi="Times New Roman" w:cs="Times New Roman"/>
          <w:sz w:val="30"/>
          <w:szCs w:val="30"/>
        </w:rPr>
        <w:t> </w:t>
      </w:r>
      <w:r w:rsidR="00F44A3C">
        <w:rPr>
          <w:rFonts w:ascii="Times New Roman" w:hAnsi="Times New Roman" w:cs="Times New Roman"/>
          <w:color w:val="000000" w:themeColor="text1"/>
          <w:sz w:val="30"/>
          <w:szCs w:val="30"/>
        </w:rPr>
        <w:t>определение</w:t>
      </w:r>
      <w:r w:rsidR="00F44A3C" w:rsidRPr="00F75AFD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0661C9">
        <w:rPr>
          <w:rFonts w:ascii="Times New Roman" w:hAnsi="Times New Roman" w:cs="Times New Roman"/>
          <w:color w:val="000000" w:themeColor="text1"/>
          <w:sz w:val="30"/>
          <w:szCs w:val="30"/>
        </w:rPr>
        <w:t>п</w:t>
      </w:r>
      <w:r w:rsidR="002809B6" w:rsidRPr="00F75AFD">
        <w:rPr>
          <w:rFonts w:ascii="Times New Roman" w:hAnsi="Times New Roman" w:cs="Times New Roman"/>
          <w:color w:val="000000" w:themeColor="text1"/>
          <w:sz w:val="30"/>
          <w:szCs w:val="30"/>
        </w:rPr>
        <w:t>еречня стандартных образцов Фармакопеи Союза;</w:t>
      </w:r>
    </w:p>
    <w:p w:rsidR="00675BB9" w:rsidRDefault="00E07DC9" w:rsidP="005006B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н</w:t>
      </w:r>
      <w:r w:rsidRPr="00F726A6">
        <w:rPr>
          <w:rFonts w:ascii="Times New Roman" w:hAnsi="Times New Roman" w:cs="Times New Roman"/>
          <w:color w:val="000000" w:themeColor="text1"/>
          <w:sz w:val="30"/>
          <w:szCs w:val="30"/>
        </w:rPr>
        <w:t>)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> </w:t>
      </w:r>
      <w:r w:rsidR="000661C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осуществление </w:t>
      </w:r>
      <w:r w:rsidR="004549C9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м</w:t>
      </w:r>
      <w:r w:rsidR="00675BB9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еждународно</w:t>
      </w:r>
      <w:r w:rsidR="000661C9">
        <w:rPr>
          <w:rFonts w:ascii="Times New Roman" w:hAnsi="Times New Roman" w:cs="Times New Roman"/>
          <w:color w:val="000000" w:themeColor="text1"/>
          <w:sz w:val="30"/>
          <w:szCs w:val="30"/>
        </w:rPr>
        <w:t>го</w:t>
      </w:r>
      <w:r w:rsidR="00675BB9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научно-техническо</w:t>
      </w:r>
      <w:r w:rsidR="000661C9">
        <w:rPr>
          <w:rFonts w:ascii="Times New Roman" w:hAnsi="Times New Roman" w:cs="Times New Roman"/>
          <w:color w:val="000000" w:themeColor="text1"/>
          <w:sz w:val="30"/>
          <w:szCs w:val="30"/>
        </w:rPr>
        <w:t>го</w:t>
      </w:r>
      <w:r w:rsidR="00675BB9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сотрудничеств</w:t>
      </w:r>
      <w:r w:rsidR="000661C9">
        <w:rPr>
          <w:rFonts w:ascii="Times New Roman" w:hAnsi="Times New Roman" w:cs="Times New Roman"/>
          <w:color w:val="000000" w:themeColor="text1"/>
          <w:sz w:val="30"/>
          <w:szCs w:val="30"/>
        </w:rPr>
        <w:t>а</w:t>
      </w:r>
      <w:r w:rsidR="004549C9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в области </w:t>
      </w:r>
      <w:r w:rsidR="00675BB9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обеспечения качества лекарственных средств.</w:t>
      </w:r>
    </w:p>
    <w:p w:rsidR="009F04CD" w:rsidRPr="00F75AFD" w:rsidRDefault="00F75AFD" w:rsidP="005006BA">
      <w:pPr>
        <w:pStyle w:val="a3"/>
        <w:spacing w:before="360" w:after="360" w:line="240" w:lineRule="auto"/>
        <w:ind w:left="0"/>
        <w:jc w:val="center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5006BA">
        <w:rPr>
          <w:rFonts w:ascii="Times New Roman" w:hAnsi="Times New Roman" w:cs="Times New Roman"/>
          <w:color w:val="000000" w:themeColor="text1"/>
          <w:sz w:val="30"/>
          <w:szCs w:val="30"/>
        </w:rPr>
        <w:t>II</w:t>
      </w:r>
      <w:r w:rsidR="00A36B95" w:rsidRPr="005006BA">
        <w:rPr>
          <w:rFonts w:ascii="Times New Roman" w:hAnsi="Times New Roman" w:cs="Times New Roman"/>
          <w:color w:val="000000" w:themeColor="text1"/>
          <w:sz w:val="30"/>
          <w:szCs w:val="30"/>
        </w:rPr>
        <w:t>I</w:t>
      </w:r>
      <w:r w:rsidR="009F04CD" w:rsidRPr="00F75AFD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. </w:t>
      </w:r>
      <w:r w:rsidR="00A36B95">
        <w:rPr>
          <w:rFonts w:ascii="Times New Roman" w:hAnsi="Times New Roman" w:cs="Times New Roman"/>
          <w:color w:val="000000" w:themeColor="text1"/>
          <w:sz w:val="30"/>
          <w:szCs w:val="30"/>
        </w:rPr>
        <w:t>Организация деятельности</w:t>
      </w:r>
      <w:r w:rsidR="009F04CD" w:rsidRPr="00F75AFD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</w:p>
    <w:p w:rsidR="00CD7886" w:rsidRPr="00413BBE" w:rsidRDefault="00612750" w:rsidP="00F072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7</w:t>
      </w:r>
      <w:r w:rsidR="004549C9" w:rsidRPr="00413BBE">
        <w:rPr>
          <w:rFonts w:ascii="Times New Roman" w:hAnsi="Times New Roman" w:cs="Times New Roman"/>
          <w:sz w:val="30"/>
          <w:szCs w:val="30"/>
        </w:rPr>
        <w:t>.</w:t>
      </w:r>
      <w:r w:rsidR="000238B7" w:rsidRPr="00413BBE">
        <w:rPr>
          <w:rFonts w:ascii="Times New Roman" w:hAnsi="Times New Roman" w:cs="Times New Roman"/>
          <w:sz w:val="30"/>
          <w:szCs w:val="30"/>
        </w:rPr>
        <w:t> </w:t>
      </w:r>
      <w:r w:rsidR="00AE21CC" w:rsidRPr="00413BBE">
        <w:rPr>
          <w:rFonts w:ascii="Times New Roman" w:hAnsi="Times New Roman" w:cs="Times New Roman"/>
          <w:sz w:val="30"/>
          <w:szCs w:val="30"/>
        </w:rPr>
        <w:t xml:space="preserve">Состав </w:t>
      </w:r>
      <w:r w:rsidR="00D62DBD" w:rsidRPr="00413BBE">
        <w:rPr>
          <w:rFonts w:ascii="Times New Roman" w:hAnsi="Times New Roman" w:cs="Times New Roman"/>
          <w:sz w:val="30"/>
          <w:szCs w:val="30"/>
        </w:rPr>
        <w:t>Ф</w:t>
      </w:r>
      <w:r w:rsidR="00AE21CC" w:rsidRPr="00413BBE">
        <w:rPr>
          <w:rFonts w:ascii="Times New Roman" w:hAnsi="Times New Roman" w:cs="Times New Roman"/>
          <w:sz w:val="30"/>
          <w:szCs w:val="30"/>
        </w:rPr>
        <w:t xml:space="preserve">армакопейного комитета </w:t>
      </w:r>
      <w:r w:rsidR="00F62EFF" w:rsidRPr="00413BBE">
        <w:rPr>
          <w:rFonts w:ascii="Times New Roman" w:hAnsi="Times New Roman" w:cs="Times New Roman"/>
          <w:sz w:val="30"/>
          <w:szCs w:val="30"/>
        </w:rPr>
        <w:t xml:space="preserve">Союза </w:t>
      </w:r>
      <w:r w:rsidR="00AE21CC" w:rsidRPr="00413BBE">
        <w:rPr>
          <w:rFonts w:ascii="Times New Roman" w:hAnsi="Times New Roman" w:cs="Times New Roman"/>
          <w:sz w:val="30"/>
          <w:szCs w:val="30"/>
        </w:rPr>
        <w:t>формируется из предста</w:t>
      </w:r>
      <w:r w:rsidR="004549C9" w:rsidRPr="00413BBE">
        <w:rPr>
          <w:rFonts w:ascii="Times New Roman" w:hAnsi="Times New Roman" w:cs="Times New Roman"/>
          <w:sz w:val="30"/>
          <w:szCs w:val="30"/>
        </w:rPr>
        <w:t>вителей государств-членов</w:t>
      </w:r>
      <w:r w:rsidR="00647ABE">
        <w:rPr>
          <w:rFonts w:ascii="Times New Roman" w:hAnsi="Times New Roman" w:cs="Times New Roman"/>
          <w:sz w:val="30"/>
          <w:szCs w:val="30"/>
        </w:rPr>
        <w:t>.</w:t>
      </w:r>
      <w:r w:rsidR="004549C9" w:rsidRPr="00413BBE">
        <w:rPr>
          <w:rFonts w:ascii="Times New Roman" w:hAnsi="Times New Roman" w:cs="Times New Roman"/>
          <w:sz w:val="30"/>
          <w:szCs w:val="30"/>
        </w:rPr>
        <w:t xml:space="preserve"> </w:t>
      </w:r>
    </w:p>
    <w:p w:rsidR="00647ABE" w:rsidRDefault="00F62EFF" w:rsidP="00F072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13BBE">
        <w:rPr>
          <w:rFonts w:ascii="Times New Roman" w:hAnsi="Times New Roman" w:cs="Times New Roman"/>
          <w:sz w:val="30"/>
          <w:szCs w:val="30"/>
        </w:rPr>
        <w:t xml:space="preserve">Число </w:t>
      </w:r>
      <w:r w:rsidR="007E5BFE">
        <w:rPr>
          <w:rFonts w:ascii="Times New Roman" w:hAnsi="Times New Roman" w:cs="Times New Roman"/>
          <w:sz w:val="30"/>
          <w:szCs w:val="30"/>
        </w:rPr>
        <w:t>членов</w:t>
      </w:r>
      <w:r w:rsidRPr="00413BBE">
        <w:rPr>
          <w:rFonts w:ascii="Times New Roman" w:hAnsi="Times New Roman" w:cs="Times New Roman"/>
          <w:sz w:val="30"/>
          <w:szCs w:val="30"/>
        </w:rPr>
        <w:t xml:space="preserve"> Фармакопейного комитета Союза от каждо</w:t>
      </w:r>
      <w:r w:rsidR="007E5BFE">
        <w:rPr>
          <w:rFonts w:ascii="Times New Roman" w:hAnsi="Times New Roman" w:cs="Times New Roman"/>
          <w:sz w:val="30"/>
          <w:szCs w:val="30"/>
        </w:rPr>
        <w:t>го государства</w:t>
      </w:r>
      <w:r w:rsidR="00875398">
        <w:rPr>
          <w:rFonts w:ascii="Times New Roman" w:hAnsi="Times New Roman" w:cs="Times New Roman"/>
          <w:sz w:val="30"/>
          <w:szCs w:val="30"/>
        </w:rPr>
        <w:t>-</w:t>
      </w:r>
      <w:r w:rsidR="007E5BFE">
        <w:rPr>
          <w:rFonts w:ascii="Times New Roman" w:hAnsi="Times New Roman" w:cs="Times New Roman"/>
          <w:sz w:val="30"/>
          <w:szCs w:val="30"/>
        </w:rPr>
        <w:t>члена не может превышать</w:t>
      </w:r>
      <w:r w:rsidR="004549C9" w:rsidRPr="00413BBE">
        <w:rPr>
          <w:rFonts w:ascii="Times New Roman" w:hAnsi="Times New Roman" w:cs="Times New Roman"/>
          <w:sz w:val="30"/>
          <w:szCs w:val="30"/>
        </w:rPr>
        <w:t xml:space="preserve"> </w:t>
      </w:r>
      <w:r w:rsidRPr="00413BBE">
        <w:rPr>
          <w:rFonts w:ascii="Times New Roman" w:hAnsi="Times New Roman" w:cs="Times New Roman"/>
          <w:sz w:val="30"/>
          <w:szCs w:val="30"/>
        </w:rPr>
        <w:t>5 человек.</w:t>
      </w:r>
    </w:p>
    <w:p w:rsidR="00F62EFF" w:rsidRPr="00413BBE" w:rsidRDefault="00BC7D3B" w:rsidP="00F072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В целях организационного и технического обеспечения деятельности Фармакопейного комитета </w:t>
      </w:r>
      <w:r w:rsidRPr="00CD19CA">
        <w:rPr>
          <w:rFonts w:ascii="Times New Roman" w:hAnsi="Times New Roman" w:cs="Times New Roman"/>
          <w:sz w:val="30"/>
          <w:szCs w:val="30"/>
        </w:rPr>
        <w:t>руководител</w:t>
      </w:r>
      <w:r>
        <w:rPr>
          <w:rFonts w:ascii="Times New Roman" w:hAnsi="Times New Roman" w:cs="Times New Roman"/>
          <w:sz w:val="30"/>
          <w:szCs w:val="30"/>
        </w:rPr>
        <w:t>ем</w:t>
      </w:r>
      <w:r w:rsidRPr="00CD19CA">
        <w:rPr>
          <w:rFonts w:ascii="Times New Roman" w:hAnsi="Times New Roman" w:cs="Times New Roman"/>
          <w:sz w:val="30"/>
          <w:szCs w:val="30"/>
        </w:rPr>
        <w:t xml:space="preserve"> департамента Комиссии, в компетенцию которого входят вопросы регулирования обращения лекарственных сре</w:t>
      </w:r>
      <w:proofErr w:type="gramStart"/>
      <w:r w:rsidRPr="00CD19CA">
        <w:rPr>
          <w:rFonts w:ascii="Times New Roman" w:hAnsi="Times New Roman" w:cs="Times New Roman"/>
          <w:sz w:val="30"/>
          <w:szCs w:val="30"/>
        </w:rPr>
        <w:t>дств в р</w:t>
      </w:r>
      <w:proofErr w:type="gramEnd"/>
      <w:r w:rsidRPr="00CD19CA">
        <w:rPr>
          <w:rFonts w:ascii="Times New Roman" w:hAnsi="Times New Roman" w:cs="Times New Roman"/>
          <w:sz w:val="30"/>
          <w:szCs w:val="30"/>
        </w:rPr>
        <w:t>амках Союза</w:t>
      </w:r>
      <w:r>
        <w:rPr>
          <w:rFonts w:ascii="Times New Roman" w:hAnsi="Times New Roman" w:cs="Times New Roman"/>
          <w:sz w:val="30"/>
          <w:szCs w:val="30"/>
        </w:rPr>
        <w:t>, п</w:t>
      </w:r>
      <w:r w:rsidR="00647ABE">
        <w:rPr>
          <w:rFonts w:ascii="Times New Roman" w:hAnsi="Times New Roman" w:cs="Times New Roman"/>
          <w:sz w:val="30"/>
          <w:szCs w:val="30"/>
        </w:rPr>
        <w:t xml:space="preserve">ри Фармакопейном комитете формируется </w:t>
      </w:r>
      <w:r>
        <w:rPr>
          <w:rFonts w:ascii="Times New Roman" w:hAnsi="Times New Roman" w:cs="Times New Roman"/>
          <w:sz w:val="30"/>
          <w:szCs w:val="30"/>
        </w:rPr>
        <w:t>секретариат</w:t>
      </w:r>
      <w:r w:rsidRPr="00CE7973">
        <w:rPr>
          <w:rFonts w:ascii="Times New Roman" w:hAnsi="Times New Roman" w:cs="Times New Roman"/>
          <w:sz w:val="30"/>
          <w:szCs w:val="30"/>
        </w:rPr>
        <w:t xml:space="preserve"> из </w:t>
      </w:r>
      <w:r>
        <w:rPr>
          <w:rFonts w:ascii="Times New Roman" w:hAnsi="Times New Roman" w:cs="Times New Roman"/>
          <w:sz w:val="30"/>
          <w:szCs w:val="30"/>
        </w:rPr>
        <w:t xml:space="preserve">должностных лиц и сотрудников Комиссии, которые </w:t>
      </w:r>
      <w:r w:rsidR="00647ABE">
        <w:rPr>
          <w:rFonts w:ascii="Times New Roman" w:hAnsi="Times New Roman" w:cs="Times New Roman"/>
          <w:sz w:val="30"/>
          <w:szCs w:val="30"/>
        </w:rPr>
        <w:t>не входят в состав члено</w:t>
      </w:r>
      <w:r w:rsidR="00B57A90">
        <w:rPr>
          <w:rFonts w:ascii="Times New Roman" w:hAnsi="Times New Roman" w:cs="Times New Roman"/>
          <w:sz w:val="30"/>
          <w:szCs w:val="30"/>
        </w:rPr>
        <w:t>в Фармакопейного комитета</w:t>
      </w:r>
      <w:r w:rsidR="00250B68" w:rsidRPr="00250B68">
        <w:rPr>
          <w:rFonts w:ascii="Times New Roman" w:hAnsi="Times New Roman" w:cs="Times New Roman"/>
          <w:sz w:val="30"/>
          <w:szCs w:val="30"/>
        </w:rPr>
        <w:t xml:space="preserve"> </w:t>
      </w:r>
      <w:r w:rsidR="00250B68" w:rsidRPr="00CE7973">
        <w:rPr>
          <w:rFonts w:ascii="Times New Roman" w:hAnsi="Times New Roman" w:cs="Times New Roman"/>
          <w:sz w:val="30"/>
          <w:szCs w:val="30"/>
        </w:rPr>
        <w:t>и не участвуют в голосовании</w:t>
      </w:r>
      <w:r w:rsidR="00B57A90">
        <w:rPr>
          <w:rFonts w:ascii="Times New Roman" w:hAnsi="Times New Roman" w:cs="Times New Roman"/>
          <w:sz w:val="30"/>
          <w:szCs w:val="30"/>
        </w:rPr>
        <w:t>.</w:t>
      </w:r>
      <w:r w:rsidR="00647ABE">
        <w:rPr>
          <w:rFonts w:ascii="Times New Roman" w:hAnsi="Times New Roman" w:cs="Times New Roman"/>
          <w:sz w:val="30"/>
          <w:szCs w:val="30"/>
        </w:rPr>
        <w:t xml:space="preserve"> </w:t>
      </w:r>
    </w:p>
    <w:p w:rsidR="00F059B6" w:rsidRDefault="00612750" w:rsidP="00F072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8</w:t>
      </w:r>
      <w:r w:rsidR="003D7B60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.</w:t>
      </w:r>
      <w:r w:rsidR="000238B7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 </w:t>
      </w:r>
      <w:r w:rsidR="00C33CE7">
        <w:rPr>
          <w:rFonts w:ascii="Times New Roman" w:hAnsi="Times New Roman" w:cs="Times New Roman"/>
          <w:color w:val="000000" w:themeColor="text1"/>
          <w:sz w:val="30"/>
          <w:szCs w:val="30"/>
        </w:rPr>
        <w:t>Внесение изменений в состав</w:t>
      </w:r>
      <w:r w:rsidR="00F059B6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Фармакопейного комитета </w:t>
      </w:r>
      <w:r w:rsidR="00F62EFF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Союза </w:t>
      </w:r>
      <w:r w:rsidR="00C33CE7" w:rsidRPr="00413BBE">
        <w:rPr>
          <w:rFonts w:ascii="Times New Roman" w:hAnsi="Times New Roman" w:cs="Times New Roman"/>
          <w:sz w:val="30"/>
          <w:szCs w:val="30"/>
        </w:rPr>
        <w:t xml:space="preserve">осуществляется </w:t>
      </w:r>
      <w:r w:rsidR="00F059B6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на основании </w:t>
      </w:r>
      <w:r w:rsidR="00F059B6" w:rsidRPr="00413BBE">
        <w:rPr>
          <w:rFonts w:ascii="Times New Roman" w:hAnsi="Times New Roman" w:cs="Times New Roman"/>
          <w:sz w:val="30"/>
          <w:szCs w:val="30"/>
        </w:rPr>
        <w:t>предложений упол</w:t>
      </w:r>
      <w:r w:rsidR="008B00AF">
        <w:rPr>
          <w:rFonts w:ascii="Times New Roman" w:hAnsi="Times New Roman" w:cs="Times New Roman"/>
          <w:sz w:val="30"/>
          <w:szCs w:val="30"/>
        </w:rPr>
        <w:t>номоченны</w:t>
      </w:r>
      <w:r w:rsidR="00C33CE7">
        <w:rPr>
          <w:rFonts w:ascii="Times New Roman" w:hAnsi="Times New Roman" w:cs="Times New Roman"/>
          <w:sz w:val="30"/>
          <w:szCs w:val="30"/>
        </w:rPr>
        <w:t>х</w:t>
      </w:r>
      <w:r w:rsidR="008B00AF">
        <w:rPr>
          <w:rFonts w:ascii="Times New Roman" w:hAnsi="Times New Roman" w:cs="Times New Roman"/>
          <w:sz w:val="30"/>
          <w:szCs w:val="30"/>
        </w:rPr>
        <w:t xml:space="preserve"> орган</w:t>
      </w:r>
      <w:r w:rsidR="00C33CE7">
        <w:rPr>
          <w:rFonts w:ascii="Times New Roman" w:hAnsi="Times New Roman" w:cs="Times New Roman"/>
          <w:sz w:val="30"/>
          <w:szCs w:val="30"/>
        </w:rPr>
        <w:t>ов</w:t>
      </w:r>
      <w:r w:rsidR="008B00AF">
        <w:rPr>
          <w:rFonts w:ascii="Times New Roman" w:hAnsi="Times New Roman" w:cs="Times New Roman"/>
          <w:sz w:val="30"/>
          <w:szCs w:val="30"/>
        </w:rPr>
        <w:t xml:space="preserve"> государств</w:t>
      </w:r>
      <w:r w:rsidR="00875398">
        <w:rPr>
          <w:rFonts w:ascii="Times New Roman" w:hAnsi="Times New Roman" w:cs="Times New Roman"/>
          <w:sz w:val="30"/>
          <w:szCs w:val="30"/>
        </w:rPr>
        <w:t>-</w:t>
      </w:r>
      <w:r w:rsidR="00F059B6" w:rsidRPr="00413BBE">
        <w:rPr>
          <w:rFonts w:ascii="Times New Roman" w:hAnsi="Times New Roman" w:cs="Times New Roman"/>
          <w:sz w:val="30"/>
          <w:szCs w:val="30"/>
        </w:rPr>
        <w:t>членов.</w:t>
      </w:r>
    </w:p>
    <w:p w:rsidR="009E6147" w:rsidRDefault="00612750" w:rsidP="00F072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9</w:t>
      </w:r>
      <w:r w:rsidR="00432289" w:rsidRPr="00413BBE">
        <w:rPr>
          <w:rFonts w:ascii="Times New Roman" w:hAnsi="Times New Roman" w:cs="Times New Roman"/>
          <w:sz w:val="30"/>
          <w:szCs w:val="30"/>
        </w:rPr>
        <w:t>.</w:t>
      </w:r>
      <w:r w:rsidR="000238B7" w:rsidRPr="00413BBE">
        <w:rPr>
          <w:rFonts w:ascii="Times New Roman" w:hAnsi="Times New Roman" w:cs="Times New Roman"/>
          <w:sz w:val="30"/>
          <w:szCs w:val="30"/>
        </w:rPr>
        <w:t> </w:t>
      </w:r>
      <w:r w:rsidR="008B141A" w:rsidRPr="00413BBE">
        <w:rPr>
          <w:rFonts w:ascii="Times New Roman" w:hAnsi="Times New Roman" w:cs="Times New Roman"/>
          <w:sz w:val="30"/>
          <w:szCs w:val="30"/>
        </w:rPr>
        <w:t>В</w:t>
      </w:r>
      <w:r w:rsidR="002E3061" w:rsidRPr="00413BBE">
        <w:rPr>
          <w:rFonts w:ascii="Times New Roman" w:hAnsi="Times New Roman" w:cs="Times New Roman"/>
          <w:sz w:val="30"/>
          <w:szCs w:val="30"/>
        </w:rPr>
        <w:t xml:space="preserve"> заседаниях </w:t>
      </w:r>
      <w:r w:rsidR="00D62DBD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Ф</w:t>
      </w:r>
      <w:r w:rsidR="002E3061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армакопейного комитета</w:t>
      </w:r>
      <w:r w:rsidR="00F62EFF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Союза</w:t>
      </w:r>
      <w:r w:rsidR="002E3061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могут принимать участие </w:t>
      </w:r>
      <w:r w:rsidR="008B00AF">
        <w:rPr>
          <w:rFonts w:ascii="Times New Roman" w:hAnsi="Times New Roman" w:cs="Times New Roman"/>
          <w:color w:val="000000" w:themeColor="text1"/>
          <w:sz w:val="30"/>
          <w:szCs w:val="30"/>
        </w:rPr>
        <w:t>эксперты государств-членов</w:t>
      </w:r>
      <w:r w:rsidR="00D62DBD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, а также </w:t>
      </w:r>
      <w:r w:rsidR="002E3061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обладающие соответствующей квалификацией</w:t>
      </w:r>
      <w:r w:rsidR="007F7A3B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представители</w:t>
      </w:r>
      <w:r w:rsidR="002E3061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государств, не являющихся членами Союза, международных</w:t>
      </w:r>
      <w:r w:rsidR="009E6147">
        <w:rPr>
          <w:rFonts w:ascii="Times New Roman" w:hAnsi="Times New Roman" w:cs="Times New Roman"/>
          <w:color w:val="000000" w:themeColor="text1"/>
          <w:sz w:val="30"/>
          <w:szCs w:val="30"/>
        </w:rPr>
        <w:t>,</w:t>
      </w:r>
      <w:r w:rsidR="002E3061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региональных</w:t>
      </w:r>
      <w:r w:rsidR="009E6147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и иных</w:t>
      </w:r>
      <w:r w:rsidR="002E3061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организаций</w:t>
      </w:r>
      <w:r w:rsidR="00344A26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, в том числе представители</w:t>
      </w:r>
      <w:r w:rsidR="008B141A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6036D9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организации</w:t>
      </w:r>
      <w:r w:rsidR="006036D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– </w:t>
      </w:r>
      <w:r w:rsidR="008B141A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разработчика</w:t>
      </w:r>
      <w:r w:rsidR="009E6147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9E6147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лекарственного средства</w:t>
      </w:r>
      <w:r w:rsidR="009E6147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, </w:t>
      </w:r>
      <w:r w:rsidR="008B141A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произв</w:t>
      </w:r>
      <w:r w:rsidR="00344A26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одителя лекарственного средства</w:t>
      </w:r>
      <w:r w:rsidR="009E6147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6036D9">
        <w:rPr>
          <w:rFonts w:ascii="Times New Roman" w:hAnsi="Times New Roman" w:cs="Times New Roman"/>
          <w:color w:val="000000" w:themeColor="text1"/>
          <w:sz w:val="30"/>
          <w:szCs w:val="30"/>
        </w:rPr>
        <w:br/>
      </w:r>
      <w:r w:rsidR="009E6147">
        <w:rPr>
          <w:rFonts w:ascii="Times New Roman" w:hAnsi="Times New Roman" w:cs="Times New Roman"/>
          <w:color w:val="000000" w:themeColor="text1"/>
          <w:sz w:val="30"/>
          <w:szCs w:val="30"/>
        </w:rPr>
        <w:t>и (или) держателя регистрационного удостоверения</w:t>
      </w:r>
      <w:r w:rsidR="005006BA">
        <w:rPr>
          <w:rFonts w:ascii="Times New Roman" w:hAnsi="Times New Roman" w:cs="Times New Roman"/>
          <w:color w:val="000000" w:themeColor="text1"/>
          <w:sz w:val="30"/>
          <w:szCs w:val="30"/>
        </w:rPr>
        <w:t>,</w:t>
      </w:r>
      <w:r w:rsidR="009E6147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по предложениям уполномоченных органов государств-членов или Комиссии</w:t>
      </w:r>
      <w:r w:rsidR="002E3061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. </w:t>
      </w:r>
      <w:r w:rsidR="009E6147">
        <w:rPr>
          <w:rFonts w:ascii="Times New Roman" w:hAnsi="Times New Roman" w:cs="Times New Roman"/>
          <w:sz w:val="30"/>
          <w:szCs w:val="30"/>
        </w:rPr>
        <w:t>Указанные лица</w:t>
      </w:r>
      <w:r w:rsidR="009E6147" w:rsidRPr="00CE7973">
        <w:rPr>
          <w:rFonts w:ascii="Times New Roman" w:hAnsi="Times New Roman" w:cs="Times New Roman"/>
          <w:sz w:val="30"/>
          <w:szCs w:val="30"/>
        </w:rPr>
        <w:t xml:space="preserve"> не включаются в состав Фармакопейного комитета </w:t>
      </w:r>
      <w:r w:rsidR="006036D9">
        <w:rPr>
          <w:rFonts w:ascii="Times New Roman" w:hAnsi="Times New Roman" w:cs="Times New Roman"/>
          <w:sz w:val="30"/>
          <w:szCs w:val="30"/>
        </w:rPr>
        <w:t xml:space="preserve">Союза </w:t>
      </w:r>
      <w:r w:rsidR="006036D9">
        <w:rPr>
          <w:rFonts w:ascii="Times New Roman" w:hAnsi="Times New Roman" w:cs="Times New Roman"/>
          <w:sz w:val="30"/>
          <w:szCs w:val="30"/>
        </w:rPr>
        <w:br/>
      </w:r>
      <w:r w:rsidR="009E6147" w:rsidRPr="00CE7973">
        <w:rPr>
          <w:rFonts w:ascii="Times New Roman" w:hAnsi="Times New Roman" w:cs="Times New Roman"/>
          <w:sz w:val="30"/>
          <w:szCs w:val="30"/>
        </w:rPr>
        <w:t>и не участвуют в голосовании.</w:t>
      </w:r>
    </w:p>
    <w:p w:rsidR="00F62EFF" w:rsidRPr="00413BBE" w:rsidRDefault="00C33CE7" w:rsidP="000A28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E7973">
        <w:rPr>
          <w:rFonts w:ascii="Times New Roman" w:hAnsi="Times New Roman" w:cs="Times New Roman"/>
          <w:color w:val="000000" w:themeColor="text1"/>
          <w:sz w:val="30"/>
          <w:szCs w:val="30"/>
        </w:rPr>
        <w:t>П</w:t>
      </w:r>
      <w:r w:rsidR="008B141A" w:rsidRPr="00CE7973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редложения </w:t>
      </w:r>
      <w:r w:rsidR="005006B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указанных </w:t>
      </w:r>
      <w:r w:rsidR="009E6147">
        <w:rPr>
          <w:rFonts w:ascii="Times New Roman" w:hAnsi="Times New Roman" w:cs="Times New Roman"/>
          <w:color w:val="000000" w:themeColor="text1"/>
          <w:sz w:val="30"/>
          <w:szCs w:val="30"/>
        </w:rPr>
        <w:t>лиц</w:t>
      </w:r>
      <w:r w:rsidR="009E6147" w:rsidRPr="00CE7973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DE08B3" w:rsidRPr="00CE7973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относительно повестки дня заседания Фармакопейного комитета </w:t>
      </w:r>
      <w:r w:rsidR="006036D9">
        <w:rPr>
          <w:rFonts w:ascii="Times New Roman" w:hAnsi="Times New Roman" w:cs="Times New Roman"/>
          <w:sz w:val="30"/>
          <w:szCs w:val="30"/>
        </w:rPr>
        <w:t>Союза</w:t>
      </w:r>
      <w:r w:rsidR="006036D9" w:rsidRPr="00CE7973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8B141A" w:rsidRPr="00CE7973">
        <w:rPr>
          <w:rFonts w:ascii="Times New Roman" w:hAnsi="Times New Roman" w:cs="Times New Roman"/>
          <w:color w:val="000000" w:themeColor="text1"/>
          <w:sz w:val="30"/>
          <w:szCs w:val="30"/>
        </w:rPr>
        <w:t>представл</w:t>
      </w:r>
      <w:r w:rsidR="006036D9">
        <w:rPr>
          <w:rFonts w:ascii="Times New Roman" w:hAnsi="Times New Roman" w:cs="Times New Roman"/>
          <w:color w:val="000000" w:themeColor="text1"/>
          <w:sz w:val="30"/>
          <w:szCs w:val="30"/>
        </w:rPr>
        <w:t>яются в секретариат</w:t>
      </w:r>
      <w:r w:rsidR="006036D9" w:rsidRPr="006036D9">
        <w:rPr>
          <w:rFonts w:ascii="Times New Roman" w:hAnsi="Times New Roman" w:cs="Times New Roman"/>
          <w:sz w:val="30"/>
          <w:szCs w:val="30"/>
        </w:rPr>
        <w:t xml:space="preserve"> </w:t>
      </w:r>
      <w:r w:rsidR="006036D9" w:rsidRPr="00413BBE">
        <w:rPr>
          <w:rFonts w:ascii="Times New Roman" w:hAnsi="Times New Roman" w:cs="Times New Roman"/>
          <w:sz w:val="30"/>
          <w:szCs w:val="30"/>
        </w:rPr>
        <w:t xml:space="preserve">Фармакопейного </w:t>
      </w:r>
      <w:r w:rsidR="006036D9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комитета Союза</w:t>
      </w:r>
      <w:r w:rsidR="006036D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8B141A" w:rsidRPr="00CE7973">
        <w:rPr>
          <w:rFonts w:ascii="Times New Roman" w:hAnsi="Times New Roman" w:cs="Times New Roman"/>
          <w:color w:val="000000" w:themeColor="text1"/>
          <w:sz w:val="30"/>
          <w:szCs w:val="30"/>
        </w:rPr>
        <w:t>в письменной форме до проведения за</w:t>
      </w:r>
      <w:r w:rsidR="003D7B60" w:rsidRPr="00CE7973">
        <w:rPr>
          <w:rFonts w:ascii="Times New Roman" w:hAnsi="Times New Roman" w:cs="Times New Roman"/>
          <w:color w:val="000000" w:themeColor="text1"/>
          <w:sz w:val="30"/>
          <w:szCs w:val="30"/>
        </w:rPr>
        <w:t>седания Фармакопейного комитета</w:t>
      </w:r>
      <w:r w:rsidR="008B141A" w:rsidRPr="00CE7973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394AC6" w:rsidRPr="00CE7973">
        <w:rPr>
          <w:rFonts w:ascii="Times New Roman" w:hAnsi="Times New Roman" w:cs="Times New Roman"/>
          <w:color w:val="000000" w:themeColor="text1"/>
          <w:sz w:val="30"/>
          <w:szCs w:val="30"/>
        </w:rPr>
        <w:t>Союза.</w:t>
      </w:r>
      <w:r w:rsidR="00F62EFF" w:rsidRPr="00CE7973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</w:p>
    <w:p w:rsidR="004F2D73" w:rsidRPr="00413BBE" w:rsidRDefault="00612750" w:rsidP="000A28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10</w:t>
      </w:r>
      <w:r w:rsidR="002E3061" w:rsidRPr="00413BBE">
        <w:rPr>
          <w:rFonts w:ascii="Times New Roman" w:hAnsi="Times New Roman" w:cs="Times New Roman"/>
          <w:sz w:val="30"/>
          <w:szCs w:val="30"/>
        </w:rPr>
        <w:t>.</w:t>
      </w:r>
      <w:r w:rsidR="000238B7" w:rsidRPr="00413BBE">
        <w:rPr>
          <w:rFonts w:ascii="Times New Roman" w:hAnsi="Times New Roman" w:cs="Times New Roman"/>
          <w:sz w:val="30"/>
          <w:szCs w:val="30"/>
        </w:rPr>
        <w:t> </w:t>
      </w:r>
      <w:r w:rsidR="00212378" w:rsidRPr="00413BBE">
        <w:rPr>
          <w:rFonts w:ascii="Times New Roman" w:hAnsi="Times New Roman" w:cs="Times New Roman"/>
          <w:sz w:val="30"/>
          <w:szCs w:val="30"/>
        </w:rPr>
        <w:t xml:space="preserve">В </w:t>
      </w:r>
      <w:r w:rsidR="00000984">
        <w:rPr>
          <w:rFonts w:ascii="Times New Roman" w:hAnsi="Times New Roman" w:cs="Times New Roman"/>
          <w:sz w:val="30"/>
          <w:szCs w:val="30"/>
        </w:rPr>
        <w:t xml:space="preserve">состав </w:t>
      </w:r>
      <w:r w:rsidR="00212378" w:rsidRPr="00413BBE">
        <w:rPr>
          <w:rFonts w:ascii="Times New Roman" w:hAnsi="Times New Roman" w:cs="Times New Roman"/>
          <w:sz w:val="30"/>
          <w:szCs w:val="30"/>
        </w:rPr>
        <w:t xml:space="preserve">Фармакопейного </w:t>
      </w:r>
      <w:r w:rsidR="00212378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комитета </w:t>
      </w:r>
      <w:r w:rsidR="00F62EFF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Союза </w:t>
      </w:r>
      <w:r w:rsidR="00212378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входят </w:t>
      </w:r>
      <w:r w:rsidR="00775F8D">
        <w:rPr>
          <w:rFonts w:ascii="Times New Roman" w:hAnsi="Times New Roman" w:cs="Times New Roman"/>
          <w:color w:val="000000" w:themeColor="text1"/>
          <w:sz w:val="30"/>
          <w:szCs w:val="30"/>
        </w:rPr>
        <w:t>п</w:t>
      </w:r>
      <w:r w:rsidR="00212378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редседатель Фармакопейного комитета</w:t>
      </w:r>
      <w:r w:rsidR="00F62EFF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Союза</w:t>
      </w:r>
      <w:r w:rsidR="00212378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, заместит</w:t>
      </w:r>
      <w:r w:rsidR="00212378" w:rsidRPr="00413BBE">
        <w:rPr>
          <w:rFonts w:ascii="Times New Roman" w:hAnsi="Times New Roman" w:cs="Times New Roman"/>
          <w:sz w:val="30"/>
          <w:szCs w:val="30"/>
        </w:rPr>
        <w:t>ели председателя</w:t>
      </w:r>
      <w:r w:rsidR="006036D9" w:rsidRPr="006036D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6036D9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Фармакопейного комитета Союза</w:t>
      </w:r>
      <w:r w:rsidR="00212378" w:rsidRPr="00413BBE">
        <w:rPr>
          <w:rFonts w:ascii="Times New Roman" w:hAnsi="Times New Roman" w:cs="Times New Roman"/>
          <w:sz w:val="30"/>
          <w:szCs w:val="30"/>
        </w:rPr>
        <w:t xml:space="preserve">, члены </w:t>
      </w:r>
      <w:r w:rsidR="00814A8B" w:rsidRPr="00413BBE">
        <w:rPr>
          <w:rFonts w:ascii="Times New Roman" w:hAnsi="Times New Roman" w:cs="Times New Roman"/>
          <w:sz w:val="30"/>
          <w:szCs w:val="30"/>
        </w:rPr>
        <w:t xml:space="preserve">Фармакопейного </w:t>
      </w:r>
      <w:r w:rsidR="00814A8B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комитета Союза</w:t>
      </w:r>
      <w:r w:rsidR="00212378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. </w:t>
      </w:r>
    </w:p>
    <w:p w:rsidR="004F2D73" w:rsidRPr="00413BBE" w:rsidRDefault="00F75AFD" w:rsidP="000A28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F741B">
        <w:rPr>
          <w:rFonts w:ascii="Times New Roman" w:hAnsi="Times New Roman" w:cs="Times New Roman"/>
          <w:sz w:val="30"/>
          <w:szCs w:val="30"/>
        </w:rPr>
        <w:t>1</w:t>
      </w:r>
      <w:r w:rsidR="00AB1FA4" w:rsidRPr="008F741B">
        <w:rPr>
          <w:rFonts w:ascii="Times New Roman" w:hAnsi="Times New Roman" w:cs="Times New Roman"/>
          <w:sz w:val="30"/>
          <w:szCs w:val="30"/>
        </w:rPr>
        <w:t>1</w:t>
      </w:r>
      <w:r w:rsidR="003D7B60" w:rsidRPr="00AB1FA4">
        <w:rPr>
          <w:rFonts w:ascii="Times New Roman" w:hAnsi="Times New Roman" w:cs="Times New Roman"/>
          <w:sz w:val="30"/>
          <w:szCs w:val="30"/>
        </w:rPr>
        <w:t>.</w:t>
      </w:r>
      <w:r w:rsidR="000238B7" w:rsidRPr="00AB1FA4">
        <w:rPr>
          <w:rFonts w:ascii="Times New Roman" w:hAnsi="Times New Roman" w:cs="Times New Roman"/>
          <w:sz w:val="30"/>
          <w:szCs w:val="30"/>
        </w:rPr>
        <w:t> </w:t>
      </w:r>
      <w:r w:rsidR="00005648" w:rsidRPr="008F741B">
        <w:rPr>
          <w:rFonts w:ascii="Times New Roman" w:hAnsi="Times New Roman" w:cs="Times New Roman"/>
          <w:sz w:val="30"/>
          <w:szCs w:val="30"/>
        </w:rPr>
        <w:t>Председатель</w:t>
      </w:r>
      <w:r w:rsidR="00005648" w:rsidRPr="00413BBE">
        <w:rPr>
          <w:rFonts w:ascii="Times New Roman" w:hAnsi="Times New Roman" w:cs="Times New Roman"/>
          <w:sz w:val="30"/>
          <w:szCs w:val="30"/>
        </w:rPr>
        <w:t xml:space="preserve"> </w:t>
      </w:r>
      <w:r w:rsidR="00D62DBD" w:rsidRPr="00413BBE">
        <w:rPr>
          <w:rFonts w:ascii="Times New Roman" w:hAnsi="Times New Roman" w:cs="Times New Roman"/>
          <w:sz w:val="30"/>
          <w:szCs w:val="30"/>
        </w:rPr>
        <w:t>Ф</w:t>
      </w:r>
      <w:r w:rsidR="00005648" w:rsidRPr="00413BBE">
        <w:rPr>
          <w:rFonts w:ascii="Times New Roman" w:hAnsi="Times New Roman" w:cs="Times New Roman"/>
          <w:sz w:val="30"/>
          <w:szCs w:val="30"/>
        </w:rPr>
        <w:t xml:space="preserve">армакопейного </w:t>
      </w:r>
      <w:r w:rsidR="00005648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комитета </w:t>
      </w:r>
      <w:r w:rsidR="00CA4ADB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Союза </w:t>
      </w:r>
      <w:r w:rsidR="00005648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избирается </w:t>
      </w:r>
      <w:r w:rsidR="008B00AF">
        <w:rPr>
          <w:rFonts w:ascii="Times New Roman" w:hAnsi="Times New Roman" w:cs="Times New Roman"/>
          <w:color w:val="000000" w:themeColor="text1"/>
          <w:sz w:val="30"/>
          <w:szCs w:val="30"/>
        </w:rPr>
        <w:br/>
      </w:r>
      <w:proofErr w:type="gramStart"/>
      <w:r w:rsidR="00D62DBD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на </w:t>
      </w:r>
      <w:r w:rsidR="00000984">
        <w:rPr>
          <w:rFonts w:ascii="Times New Roman" w:hAnsi="Times New Roman" w:cs="Times New Roman"/>
          <w:color w:val="000000" w:themeColor="text1"/>
          <w:sz w:val="30"/>
          <w:szCs w:val="30"/>
        </w:rPr>
        <w:t>первом</w:t>
      </w:r>
      <w:r w:rsidR="00D62DBD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заседании Фармакопейного комитета</w:t>
      </w:r>
      <w:r w:rsidR="00CA4ADB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Союза</w:t>
      </w:r>
      <w:r w:rsidR="00212378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тайным голосованием</w:t>
      </w:r>
      <w:r w:rsidR="00B96116" w:rsidRPr="00413BBE">
        <w:rPr>
          <w:rFonts w:ascii="Times New Roman" w:hAnsi="Times New Roman" w:cs="Times New Roman"/>
          <w:sz w:val="30"/>
          <w:szCs w:val="30"/>
        </w:rPr>
        <w:t xml:space="preserve"> </w:t>
      </w:r>
      <w:r w:rsidR="00C569F4" w:rsidRPr="00413BBE">
        <w:rPr>
          <w:rFonts w:ascii="Times New Roman" w:hAnsi="Times New Roman" w:cs="Times New Roman"/>
          <w:sz w:val="30"/>
          <w:szCs w:val="30"/>
        </w:rPr>
        <w:t xml:space="preserve">квалифицированным большинством </w:t>
      </w:r>
      <w:r w:rsidR="00C569F4" w:rsidRPr="008F741B">
        <w:rPr>
          <w:rFonts w:ascii="Times New Roman" w:hAnsi="Times New Roman" w:cs="Times New Roman"/>
          <w:sz w:val="30"/>
          <w:szCs w:val="30"/>
        </w:rPr>
        <w:t>в две трети голосов</w:t>
      </w:r>
      <w:r w:rsidR="00C569F4" w:rsidRPr="00413BBE">
        <w:rPr>
          <w:rFonts w:ascii="Times New Roman" w:hAnsi="Times New Roman" w:cs="Times New Roman"/>
          <w:sz w:val="30"/>
          <w:szCs w:val="30"/>
        </w:rPr>
        <w:t xml:space="preserve"> от общего </w:t>
      </w:r>
      <w:r w:rsidR="00FE5013">
        <w:rPr>
          <w:rFonts w:ascii="Times New Roman" w:hAnsi="Times New Roman" w:cs="Times New Roman"/>
          <w:sz w:val="30"/>
          <w:szCs w:val="30"/>
        </w:rPr>
        <w:t>количества</w:t>
      </w:r>
      <w:r w:rsidR="00C569F4" w:rsidRPr="00413BBE">
        <w:rPr>
          <w:rFonts w:ascii="Times New Roman" w:hAnsi="Times New Roman" w:cs="Times New Roman"/>
          <w:sz w:val="30"/>
          <w:szCs w:val="30"/>
        </w:rPr>
        <w:t xml:space="preserve"> участвующих в заседании членов Фармакопейного комитета</w:t>
      </w:r>
      <w:r w:rsidR="00C569F4" w:rsidRPr="00775F8D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C569F4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Союза</w:t>
      </w:r>
      <w:r w:rsidR="00C569F4" w:rsidRPr="00413BBE">
        <w:rPr>
          <w:rFonts w:ascii="Times New Roman" w:hAnsi="Times New Roman" w:cs="Times New Roman"/>
          <w:sz w:val="30"/>
          <w:szCs w:val="30"/>
        </w:rPr>
        <w:t xml:space="preserve"> </w:t>
      </w:r>
      <w:r w:rsidR="004F2D73" w:rsidRPr="00413BBE">
        <w:rPr>
          <w:rFonts w:ascii="Times New Roman" w:hAnsi="Times New Roman" w:cs="Times New Roman"/>
          <w:sz w:val="30"/>
          <w:szCs w:val="30"/>
        </w:rPr>
        <w:t>из числа</w:t>
      </w:r>
      <w:proofErr w:type="gramEnd"/>
      <w:r w:rsidR="00130694" w:rsidRPr="00413BBE">
        <w:rPr>
          <w:rFonts w:ascii="Times New Roman" w:hAnsi="Times New Roman" w:cs="Times New Roman"/>
          <w:sz w:val="30"/>
          <w:szCs w:val="30"/>
        </w:rPr>
        <w:t xml:space="preserve"> </w:t>
      </w:r>
      <w:r w:rsidR="00C569F4">
        <w:rPr>
          <w:rFonts w:ascii="Times New Roman" w:hAnsi="Times New Roman" w:cs="Times New Roman"/>
          <w:sz w:val="30"/>
          <w:szCs w:val="30"/>
        </w:rPr>
        <w:t>к</w:t>
      </w:r>
      <w:r w:rsidR="00C569F4" w:rsidRPr="00413BBE">
        <w:rPr>
          <w:rFonts w:ascii="Times New Roman" w:hAnsi="Times New Roman" w:cs="Times New Roman"/>
          <w:sz w:val="30"/>
          <w:szCs w:val="30"/>
        </w:rPr>
        <w:t>андидатур</w:t>
      </w:r>
      <w:r w:rsidR="00C569F4">
        <w:rPr>
          <w:rFonts w:ascii="Times New Roman" w:hAnsi="Times New Roman" w:cs="Times New Roman"/>
          <w:sz w:val="30"/>
          <w:szCs w:val="30"/>
        </w:rPr>
        <w:t xml:space="preserve">, представленных </w:t>
      </w:r>
      <w:r w:rsidR="00C569F4" w:rsidRPr="00413BBE">
        <w:rPr>
          <w:rFonts w:ascii="Times New Roman" w:hAnsi="Times New Roman" w:cs="Times New Roman"/>
          <w:sz w:val="30"/>
          <w:szCs w:val="30"/>
        </w:rPr>
        <w:t>уполномоченными органами государств-членов</w:t>
      </w:r>
      <w:r w:rsidR="00C569F4">
        <w:rPr>
          <w:rFonts w:ascii="Times New Roman" w:hAnsi="Times New Roman" w:cs="Times New Roman"/>
          <w:sz w:val="30"/>
          <w:szCs w:val="30"/>
        </w:rPr>
        <w:t xml:space="preserve"> на место </w:t>
      </w:r>
      <w:r w:rsidR="004F2D73" w:rsidRPr="00413BBE">
        <w:rPr>
          <w:rFonts w:ascii="Times New Roman" w:hAnsi="Times New Roman" w:cs="Times New Roman"/>
          <w:sz w:val="30"/>
          <w:szCs w:val="30"/>
        </w:rPr>
        <w:t>председателя Фармакопейного комитета Союза</w:t>
      </w:r>
      <w:r w:rsidR="00130694" w:rsidRPr="00413BBE">
        <w:rPr>
          <w:rFonts w:ascii="Times New Roman" w:hAnsi="Times New Roman" w:cs="Times New Roman"/>
          <w:sz w:val="30"/>
          <w:szCs w:val="30"/>
        </w:rPr>
        <w:t>.</w:t>
      </w:r>
    </w:p>
    <w:p w:rsidR="00A0550A" w:rsidRPr="00413BBE" w:rsidRDefault="004F2D73" w:rsidP="000A28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13BBE">
        <w:rPr>
          <w:rFonts w:ascii="Times New Roman" w:hAnsi="Times New Roman" w:cs="Times New Roman"/>
          <w:sz w:val="30"/>
          <w:szCs w:val="30"/>
        </w:rPr>
        <w:t>С</w:t>
      </w:r>
      <w:r w:rsidR="00A0550A" w:rsidRPr="00413BBE">
        <w:rPr>
          <w:rFonts w:ascii="Times New Roman" w:hAnsi="Times New Roman" w:cs="Times New Roman"/>
          <w:sz w:val="30"/>
          <w:szCs w:val="30"/>
        </w:rPr>
        <w:t>рок</w:t>
      </w:r>
      <w:r w:rsidRPr="00413BBE">
        <w:rPr>
          <w:rFonts w:ascii="Times New Roman" w:hAnsi="Times New Roman" w:cs="Times New Roman"/>
          <w:sz w:val="30"/>
          <w:szCs w:val="30"/>
        </w:rPr>
        <w:t xml:space="preserve"> п</w:t>
      </w:r>
      <w:r w:rsidR="00A0550A" w:rsidRPr="00413BBE">
        <w:rPr>
          <w:rFonts w:ascii="Times New Roman" w:hAnsi="Times New Roman" w:cs="Times New Roman"/>
          <w:sz w:val="30"/>
          <w:szCs w:val="30"/>
        </w:rPr>
        <w:t>о</w:t>
      </w:r>
      <w:r w:rsidRPr="00413BBE">
        <w:rPr>
          <w:rFonts w:ascii="Times New Roman" w:hAnsi="Times New Roman" w:cs="Times New Roman"/>
          <w:sz w:val="30"/>
          <w:szCs w:val="30"/>
        </w:rPr>
        <w:t>лномочий председателя Фармакопейного комитета Союза составляет</w:t>
      </w:r>
      <w:r w:rsidR="00A0550A" w:rsidRPr="00413BBE">
        <w:rPr>
          <w:rFonts w:ascii="Times New Roman" w:hAnsi="Times New Roman" w:cs="Times New Roman"/>
          <w:sz w:val="30"/>
          <w:szCs w:val="30"/>
        </w:rPr>
        <w:t xml:space="preserve"> 3 года. </w:t>
      </w:r>
      <w:r w:rsidR="00CA4ADB" w:rsidRPr="00413BBE">
        <w:rPr>
          <w:rFonts w:ascii="Times New Roman" w:hAnsi="Times New Roman" w:cs="Times New Roman"/>
          <w:sz w:val="30"/>
          <w:szCs w:val="30"/>
        </w:rPr>
        <w:t xml:space="preserve"> </w:t>
      </w:r>
    </w:p>
    <w:p w:rsidR="00005648" w:rsidRDefault="00A0550A" w:rsidP="000A28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13BBE">
        <w:rPr>
          <w:rFonts w:ascii="Times New Roman" w:hAnsi="Times New Roman" w:cs="Times New Roman"/>
          <w:sz w:val="30"/>
          <w:szCs w:val="30"/>
        </w:rPr>
        <w:t>И</w:t>
      </w:r>
      <w:r w:rsidR="00005648" w:rsidRPr="00413BBE">
        <w:rPr>
          <w:rFonts w:ascii="Times New Roman" w:hAnsi="Times New Roman" w:cs="Times New Roman"/>
          <w:sz w:val="30"/>
          <w:szCs w:val="30"/>
        </w:rPr>
        <w:t xml:space="preserve">збрание </w:t>
      </w:r>
      <w:r w:rsidRPr="00413BBE">
        <w:rPr>
          <w:rFonts w:ascii="Times New Roman" w:hAnsi="Times New Roman" w:cs="Times New Roman"/>
          <w:sz w:val="30"/>
          <w:szCs w:val="30"/>
        </w:rPr>
        <w:t xml:space="preserve">нового </w:t>
      </w:r>
      <w:r w:rsidR="00DD310C">
        <w:rPr>
          <w:rFonts w:ascii="Times New Roman" w:hAnsi="Times New Roman" w:cs="Times New Roman"/>
          <w:sz w:val="30"/>
          <w:szCs w:val="30"/>
        </w:rPr>
        <w:t>п</w:t>
      </w:r>
      <w:r w:rsidR="00005648" w:rsidRPr="00413BBE">
        <w:rPr>
          <w:rFonts w:ascii="Times New Roman" w:hAnsi="Times New Roman" w:cs="Times New Roman"/>
          <w:sz w:val="30"/>
          <w:szCs w:val="30"/>
        </w:rPr>
        <w:t xml:space="preserve">редседателя </w:t>
      </w:r>
      <w:r w:rsidR="00B96116" w:rsidRPr="00413BBE">
        <w:rPr>
          <w:rFonts w:ascii="Times New Roman" w:hAnsi="Times New Roman" w:cs="Times New Roman"/>
          <w:sz w:val="30"/>
          <w:szCs w:val="30"/>
        </w:rPr>
        <w:t>Ф</w:t>
      </w:r>
      <w:r w:rsidR="00005648" w:rsidRPr="00413BBE">
        <w:rPr>
          <w:rFonts w:ascii="Times New Roman" w:hAnsi="Times New Roman" w:cs="Times New Roman"/>
          <w:sz w:val="30"/>
          <w:szCs w:val="30"/>
        </w:rPr>
        <w:t xml:space="preserve">армакопейного </w:t>
      </w:r>
      <w:r w:rsidR="00005648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комитета</w:t>
      </w:r>
      <w:r w:rsidR="00CA4ADB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Союза</w:t>
      </w:r>
      <w:r w:rsidR="00005648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осуществляется </w:t>
      </w:r>
      <w:r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на последнем</w:t>
      </w:r>
      <w:r w:rsidR="008402A1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плановом</w:t>
      </w:r>
      <w:r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заседании Фармакопейного комитета</w:t>
      </w:r>
      <w:r w:rsidR="00DD310C" w:rsidRPr="00DD310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DD310C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Союза</w:t>
      </w:r>
      <w:r w:rsidR="00DD310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до </w:t>
      </w:r>
      <w:r w:rsidR="00005648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истечения срока </w:t>
      </w:r>
      <w:proofErr w:type="gramStart"/>
      <w:r w:rsidR="00005648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полномочий</w:t>
      </w:r>
      <w:proofErr w:type="gramEnd"/>
      <w:r w:rsidR="00005648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DD310C">
        <w:rPr>
          <w:rFonts w:ascii="Times New Roman" w:hAnsi="Times New Roman" w:cs="Times New Roman"/>
          <w:color w:val="000000" w:themeColor="text1"/>
          <w:sz w:val="30"/>
          <w:szCs w:val="30"/>
        </w:rPr>
        <w:t>действующего</w:t>
      </w:r>
      <w:r w:rsidR="00005648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CA4ADB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председателя</w:t>
      </w:r>
      <w:r w:rsidR="00F059B6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. Если действующий </w:t>
      </w:r>
      <w:r w:rsidR="00783BE6">
        <w:rPr>
          <w:rFonts w:ascii="Times New Roman" w:hAnsi="Times New Roman" w:cs="Times New Roman"/>
          <w:color w:val="000000" w:themeColor="text1"/>
          <w:sz w:val="30"/>
          <w:szCs w:val="30"/>
        </w:rPr>
        <w:t>п</w:t>
      </w:r>
      <w:r w:rsidR="00F059B6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редседатель Фармакопейного комитета </w:t>
      </w:r>
      <w:r w:rsidR="00CA4ADB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Союза </w:t>
      </w:r>
      <w:r w:rsidR="00F059B6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сложил полномочия по собственному желанию</w:t>
      </w:r>
      <w:r w:rsidR="008402A1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или по объективным причинам не может осуществлять функции </w:t>
      </w:r>
      <w:r w:rsidR="006036D9">
        <w:rPr>
          <w:rFonts w:ascii="Times New Roman" w:hAnsi="Times New Roman" w:cs="Times New Roman"/>
          <w:color w:val="000000" w:themeColor="text1"/>
          <w:sz w:val="30"/>
          <w:szCs w:val="30"/>
        </w:rPr>
        <w:t>п</w:t>
      </w:r>
      <w:r w:rsidR="008402A1">
        <w:rPr>
          <w:rFonts w:ascii="Times New Roman" w:hAnsi="Times New Roman" w:cs="Times New Roman"/>
          <w:color w:val="000000" w:themeColor="text1"/>
          <w:sz w:val="30"/>
          <w:szCs w:val="30"/>
        </w:rPr>
        <w:t>редседателя</w:t>
      </w:r>
      <w:r w:rsidR="006036D9">
        <w:rPr>
          <w:rFonts w:ascii="Times New Roman" w:hAnsi="Times New Roman" w:cs="Times New Roman"/>
          <w:color w:val="000000" w:themeColor="text1"/>
          <w:sz w:val="30"/>
          <w:szCs w:val="30"/>
        </w:rPr>
        <w:t>,</w:t>
      </w:r>
      <w:r w:rsidR="008402A1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F059B6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избрание нового </w:t>
      </w:r>
      <w:r w:rsidR="00783BE6">
        <w:rPr>
          <w:rFonts w:ascii="Times New Roman" w:hAnsi="Times New Roman" w:cs="Times New Roman"/>
          <w:color w:val="000000" w:themeColor="text1"/>
          <w:sz w:val="30"/>
          <w:szCs w:val="30"/>
        </w:rPr>
        <w:t>п</w:t>
      </w:r>
      <w:r w:rsidR="00F059B6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редседателя осуществляется</w:t>
      </w:r>
      <w:r w:rsidR="00952954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F059B6" w:rsidRPr="00413BBE">
        <w:rPr>
          <w:rFonts w:ascii="Times New Roman" w:hAnsi="Times New Roman" w:cs="Times New Roman"/>
          <w:sz w:val="30"/>
          <w:szCs w:val="30"/>
        </w:rPr>
        <w:t>на вне</w:t>
      </w:r>
      <w:r w:rsidR="00783BE6">
        <w:rPr>
          <w:rFonts w:ascii="Times New Roman" w:hAnsi="Times New Roman" w:cs="Times New Roman"/>
          <w:sz w:val="30"/>
          <w:szCs w:val="30"/>
        </w:rPr>
        <w:t>плановом</w:t>
      </w:r>
      <w:r w:rsidR="00F059B6" w:rsidRPr="00413BBE">
        <w:rPr>
          <w:rFonts w:ascii="Times New Roman" w:hAnsi="Times New Roman" w:cs="Times New Roman"/>
          <w:sz w:val="30"/>
          <w:szCs w:val="30"/>
        </w:rPr>
        <w:t xml:space="preserve"> заседании</w:t>
      </w:r>
      <w:r w:rsidR="006036D9" w:rsidRPr="006036D9">
        <w:rPr>
          <w:rFonts w:ascii="Times New Roman" w:hAnsi="Times New Roman" w:cs="Times New Roman"/>
          <w:sz w:val="30"/>
          <w:szCs w:val="30"/>
        </w:rPr>
        <w:t xml:space="preserve"> </w:t>
      </w:r>
      <w:r w:rsidR="006036D9" w:rsidRPr="00413BBE">
        <w:rPr>
          <w:rFonts w:ascii="Times New Roman" w:hAnsi="Times New Roman" w:cs="Times New Roman"/>
          <w:sz w:val="30"/>
          <w:szCs w:val="30"/>
        </w:rPr>
        <w:t xml:space="preserve">Фармакопейного </w:t>
      </w:r>
      <w:r w:rsidR="006036D9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комитета Союза</w:t>
      </w:r>
      <w:r w:rsidR="00952954" w:rsidRPr="00413BBE">
        <w:rPr>
          <w:rFonts w:ascii="Times New Roman" w:hAnsi="Times New Roman" w:cs="Times New Roman"/>
          <w:sz w:val="30"/>
          <w:szCs w:val="30"/>
        </w:rPr>
        <w:t>.</w:t>
      </w:r>
    </w:p>
    <w:p w:rsidR="00952954" w:rsidRPr="00664C24" w:rsidRDefault="00AB1FA4" w:rsidP="000A28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64C24">
        <w:rPr>
          <w:rFonts w:ascii="Times New Roman" w:hAnsi="Times New Roman" w:cs="Times New Roman"/>
          <w:sz w:val="30"/>
          <w:szCs w:val="30"/>
        </w:rPr>
        <w:t>12</w:t>
      </w:r>
      <w:r w:rsidR="003D7B60" w:rsidRPr="00664C24">
        <w:rPr>
          <w:rFonts w:ascii="Times New Roman" w:hAnsi="Times New Roman" w:cs="Times New Roman"/>
          <w:sz w:val="30"/>
          <w:szCs w:val="30"/>
        </w:rPr>
        <w:t>.</w:t>
      </w:r>
      <w:r w:rsidR="004F091C" w:rsidRPr="00664C24">
        <w:rPr>
          <w:rFonts w:ascii="Times New Roman" w:hAnsi="Times New Roman" w:cs="Times New Roman"/>
          <w:sz w:val="30"/>
          <w:szCs w:val="30"/>
        </w:rPr>
        <w:t> </w:t>
      </w:r>
      <w:r w:rsidR="00952954" w:rsidRPr="00664C24">
        <w:rPr>
          <w:rFonts w:ascii="Times New Roman" w:hAnsi="Times New Roman" w:cs="Times New Roman"/>
          <w:sz w:val="30"/>
          <w:szCs w:val="30"/>
        </w:rPr>
        <w:t xml:space="preserve">Председатель </w:t>
      </w:r>
      <w:r w:rsidR="00B96116" w:rsidRPr="00664C24">
        <w:rPr>
          <w:rFonts w:ascii="Times New Roman" w:hAnsi="Times New Roman" w:cs="Times New Roman"/>
          <w:sz w:val="30"/>
          <w:szCs w:val="30"/>
        </w:rPr>
        <w:t>Ф</w:t>
      </w:r>
      <w:r w:rsidR="00952954" w:rsidRPr="00664C24">
        <w:rPr>
          <w:rFonts w:ascii="Times New Roman" w:hAnsi="Times New Roman" w:cs="Times New Roman"/>
          <w:sz w:val="30"/>
          <w:szCs w:val="30"/>
        </w:rPr>
        <w:t>армакопейного комитета</w:t>
      </w:r>
      <w:r w:rsidR="00130694" w:rsidRPr="00664C24">
        <w:rPr>
          <w:rFonts w:ascii="Times New Roman" w:hAnsi="Times New Roman" w:cs="Times New Roman"/>
          <w:sz w:val="30"/>
          <w:szCs w:val="30"/>
        </w:rPr>
        <w:t xml:space="preserve"> Союза</w:t>
      </w:r>
      <w:r w:rsidR="00952954" w:rsidRPr="00664C24">
        <w:rPr>
          <w:rFonts w:ascii="Times New Roman" w:hAnsi="Times New Roman" w:cs="Times New Roman"/>
          <w:sz w:val="30"/>
          <w:szCs w:val="30"/>
        </w:rPr>
        <w:t>:</w:t>
      </w:r>
    </w:p>
    <w:p w:rsidR="007F587A" w:rsidRPr="00664C24" w:rsidRDefault="001149CD" w:rsidP="000A28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64C24">
        <w:rPr>
          <w:rFonts w:ascii="Times New Roman" w:hAnsi="Times New Roman" w:cs="Times New Roman"/>
          <w:sz w:val="30"/>
          <w:szCs w:val="30"/>
        </w:rPr>
        <w:t>а</w:t>
      </w:r>
      <w:r w:rsidR="00F726A6" w:rsidRPr="00664C24">
        <w:rPr>
          <w:rFonts w:ascii="Times New Roman" w:hAnsi="Times New Roman" w:cs="Times New Roman"/>
          <w:sz w:val="30"/>
          <w:szCs w:val="30"/>
        </w:rPr>
        <w:t>)</w:t>
      </w:r>
      <w:r w:rsidR="003D7B60" w:rsidRPr="00664C24">
        <w:rPr>
          <w:rFonts w:ascii="Times New Roman" w:hAnsi="Times New Roman" w:cs="Times New Roman"/>
          <w:sz w:val="30"/>
          <w:szCs w:val="30"/>
        </w:rPr>
        <w:t> </w:t>
      </w:r>
      <w:r w:rsidR="0034764B" w:rsidRPr="00664C24">
        <w:rPr>
          <w:rFonts w:ascii="Times New Roman" w:hAnsi="Times New Roman" w:cs="Times New Roman"/>
          <w:sz w:val="30"/>
          <w:szCs w:val="30"/>
        </w:rPr>
        <w:t>о</w:t>
      </w:r>
      <w:r w:rsidR="007F587A" w:rsidRPr="00664C24">
        <w:rPr>
          <w:rFonts w:ascii="Times New Roman" w:hAnsi="Times New Roman" w:cs="Times New Roman"/>
          <w:sz w:val="30"/>
          <w:szCs w:val="30"/>
        </w:rPr>
        <w:t xml:space="preserve">существляет общее руководство </w:t>
      </w:r>
      <w:r w:rsidR="006036D9" w:rsidRPr="00664C24">
        <w:rPr>
          <w:rFonts w:ascii="Times New Roman" w:hAnsi="Times New Roman" w:cs="Times New Roman"/>
          <w:sz w:val="30"/>
          <w:szCs w:val="30"/>
        </w:rPr>
        <w:t xml:space="preserve">деятельностью </w:t>
      </w:r>
      <w:r w:rsidR="00B96116" w:rsidRPr="00664C24">
        <w:rPr>
          <w:rFonts w:ascii="Times New Roman" w:hAnsi="Times New Roman" w:cs="Times New Roman"/>
          <w:sz w:val="30"/>
          <w:szCs w:val="30"/>
        </w:rPr>
        <w:t>Ф</w:t>
      </w:r>
      <w:r w:rsidR="007F587A" w:rsidRPr="00664C24">
        <w:rPr>
          <w:rFonts w:ascii="Times New Roman" w:hAnsi="Times New Roman" w:cs="Times New Roman"/>
          <w:sz w:val="30"/>
          <w:szCs w:val="30"/>
        </w:rPr>
        <w:t>армакопейн</w:t>
      </w:r>
      <w:r w:rsidR="006036D9" w:rsidRPr="00664C24">
        <w:rPr>
          <w:rFonts w:ascii="Times New Roman" w:hAnsi="Times New Roman" w:cs="Times New Roman"/>
          <w:sz w:val="30"/>
          <w:szCs w:val="30"/>
        </w:rPr>
        <w:t>ого</w:t>
      </w:r>
      <w:r w:rsidR="007F587A" w:rsidRPr="00664C24">
        <w:rPr>
          <w:rFonts w:ascii="Times New Roman" w:hAnsi="Times New Roman" w:cs="Times New Roman"/>
          <w:sz w:val="30"/>
          <w:szCs w:val="30"/>
        </w:rPr>
        <w:t xml:space="preserve"> комитет</w:t>
      </w:r>
      <w:r w:rsidR="006036D9" w:rsidRPr="00664C24">
        <w:rPr>
          <w:rFonts w:ascii="Times New Roman" w:hAnsi="Times New Roman" w:cs="Times New Roman"/>
          <w:sz w:val="30"/>
          <w:szCs w:val="30"/>
        </w:rPr>
        <w:t>а</w:t>
      </w:r>
      <w:r w:rsidR="00130694" w:rsidRPr="00664C24">
        <w:rPr>
          <w:rFonts w:ascii="Times New Roman" w:hAnsi="Times New Roman" w:cs="Times New Roman"/>
          <w:sz w:val="30"/>
          <w:szCs w:val="30"/>
        </w:rPr>
        <w:t xml:space="preserve"> Союза</w:t>
      </w:r>
      <w:r w:rsidR="007F587A" w:rsidRPr="00664C24">
        <w:rPr>
          <w:rFonts w:ascii="Times New Roman" w:hAnsi="Times New Roman" w:cs="Times New Roman"/>
          <w:sz w:val="30"/>
          <w:szCs w:val="30"/>
        </w:rPr>
        <w:t xml:space="preserve"> и организует его работу;</w:t>
      </w:r>
    </w:p>
    <w:p w:rsidR="00952954" w:rsidRPr="00664C24" w:rsidRDefault="001149CD" w:rsidP="000A28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64C24">
        <w:rPr>
          <w:rFonts w:ascii="Times New Roman" w:hAnsi="Times New Roman" w:cs="Times New Roman"/>
          <w:sz w:val="30"/>
          <w:szCs w:val="30"/>
        </w:rPr>
        <w:t>б</w:t>
      </w:r>
      <w:r w:rsidR="00F726A6" w:rsidRPr="00664C24">
        <w:rPr>
          <w:rFonts w:ascii="Times New Roman" w:hAnsi="Times New Roman" w:cs="Times New Roman"/>
          <w:sz w:val="30"/>
          <w:szCs w:val="30"/>
        </w:rPr>
        <w:t>)</w:t>
      </w:r>
      <w:r w:rsidR="003D7B60" w:rsidRPr="00664C24">
        <w:rPr>
          <w:rFonts w:ascii="Times New Roman" w:hAnsi="Times New Roman" w:cs="Times New Roman"/>
          <w:sz w:val="30"/>
          <w:szCs w:val="30"/>
        </w:rPr>
        <w:t> </w:t>
      </w:r>
      <w:r w:rsidR="0034764B" w:rsidRPr="00664C24">
        <w:rPr>
          <w:rFonts w:ascii="Times New Roman" w:hAnsi="Times New Roman" w:cs="Times New Roman"/>
          <w:sz w:val="30"/>
          <w:szCs w:val="30"/>
        </w:rPr>
        <w:t>п</w:t>
      </w:r>
      <w:r w:rsidR="007F587A" w:rsidRPr="00664C24">
        <w:rPr>
          <w:rFonts w:ascii="Times New Roman" w:hAnsi="Times New Roman" w:cs="Times New Roman"/>
          <w:sz w:val="30"/>
          <w:szCs w:val="30"/>
        </w:rPr>
        <w:t xml:space="preserve">редседательствует на заседаниях </w:t>
      </w:r>
      <w:r w:rsidR="00CA4ADB" w:rsidRPr="00664C24">
        <w:rPr>
          <w:rFonts w:ascii="Times New Roman" w:hAnsi="Times New Roman" w:cs="Times New Roman"/>
          <w:sz w:val="30"/>
          <w:szCs w:val="30"/>
        </w:rPr>
        <w:t>Фармакопейного комитета Союза</w:t>
      </w:r>
      <w:r w:rsidR="00130694" w:rsidRPr="00664C24">
        <w:rPr>
          <w:rFonts w:ascii="Times New Roman" w:hAnsi="Times New Roman" w:cs="Times New Roman"/>
          <w:sz w:val="30"/>
          <w:szCs w:val="30"/>
        </w:rPr>
        <w:t>,</w:t>
      </w:r>
      <w:r w:rsidR="009B7723">
        <w:rPr>
          <w:rFonts w:ascii="Times New Roman" w:hAnsi="Times New Roman" w:cs="Times New Roman"/>
          <w:sz w:val="30"/>
          <w:szCs w:val="30"/>
        </w:rPr>
        <w:t xml:space="preserve"> утверждает повестк</w:t>
      </w:r>
      <w:r w:rsidR="005006BA">
        <w:rPr>
          <w:rFonts w:ascii="Times New Roman" w:hAnsi="Times New Roman" w:cs="Times New Roman"/>
          <w:sz w:val="30"/>
          <w:szCs w:val="30"/>
        </w:rPr>
        <w:t>у</w:t>
      </w:r>
      <w:r w:rsidR="009B7723">
        <w:rPr>
          <w:rFonts w:ascii="Times New Roman" w:hAnsi="Times New Roman" w:cs="Times New Roman"/>
          <w:sz w:val="30"/>
          <w:szCs w:val="30"/>
        </w:rPr>
        <w:t xml:space="preserve"> </w:t>
      </w:r>
      <w:r w:rsidR="00A0538B">
        <w:rPr>
          <w:rFonts w:ascii="Times New Roman" w:hAnsi="Times New Roman" w:cs="Times New Roman"/>
          <w:sz w:val="30"/>
          <w:szCs w:val="30"/>
        </w:rPr>
        <w:t xml:space="preserve">дня </w:t>
      </w:r>
      <w:r w:rsidR="009B7723">
        <w:rPr>
          <w:rFonts w:ascii="Times New Roman" w:hAnsi="Times New Roman" w:cs="Times New Roman"/>
          <w:sz w:val="30"/>
          <w:szCs w:val="30"/>
        </w:rPr>
        <w:t>заседани</w:t>
      </w:r>
      <w:r w:rsidR="009A2A39">
        <w:rPr>
          <w:rFonts w:ascii="Times New Roman" w:hAnsi="Times New Roman" w:cs="Times New Roman"/>
          <w:sz w:val="30"/>
          <w:szCs w:val="30"/>
        </w:rPr>
        <w:t>я</w:t>
      </w:r>
      <w:r w:rsidR="009B7723">
        <w:rPr>
          <w:rFonts w:ascii="Times New Roman" w:hAnsi="Times New Roman" w:cs="Times New Roman"/>
          <w:sz w:val="30"/>
          <w:szCs w:val="30"/>
        </w:rPr>
        <w:t xml:space="preserve"> </w:t>
      </w:r>
      <w:r w:rsidR="009B7723" w:rsidRPr="00664C24">
        <w:rPr>
          <w:rFonts w:ascii="Times New Roman" w:hAnsi="Times New Roman" w:cs="Times New Roman"/>
          <w:sz w:val="30"/>
          <w:szCs w:val="30"/>
        </w:rPr>
        <w:t>Фармакопейного комитета Союза</w:t>
      </w:r>
      <w:r w:rsidR="009B7723">
        <w:rPr>
          <w:rFonts w:ascii="Times New Roman" w:hAnsi="Times New Roman" w:cs="Times New Roman"/>
          <w:sz w:val="30"/>
          <w:szCs w:val="30"/>
        </w:rPr>
        <w:t>,</w:t>
      </w:r>
      <w:r w:rsidR="00130694" w:rsidRPr="00664C24">
        <w:rPr>
          <w:rFonts w:ascii="Times New Roman" w:hAnsi="Times New Roman" w:cs="Times New Roman"/>
          <w:sz w:val="30"/>
          <w:szCs w:val="30"/>
        </w:rPr>
        <w:t xml:space="preserve"> подписывает протокол </w:t>
      </w:r>
      <w:r w:rsidR="00832E51" w:rsidRPr="00664C24">
        <w:rPr>
          <w:rFonts w:ascii="Times New Roman" w:hAnsi="Times New Roman" w:cs="Times New Roman"/>
          <w:sz w:val="30"/>
          <w:szCs w:val="30"/>
        </w:rPr>
        <w:t>заседани</w:t>
      </w:r>
      <w:r w:rsidR="009A2A39">
        <w:rPr>
          <w:rFonts w:ascii="Times New Roman" w:hAnsi="Times New Roman" w:cs="Times New Roman"/>
          <w:sz w:val="30"/>
          <w:szCs w:val="30"/>
        </w:rPr>
        <w:t>я</w:t>
      </w:r>
      <w:r w:rsidR="00832E51" w:rsidRPr="00664C24">
        <w:rPr>
          <w:rFonts w:ascii="Times New Roman" w:hAnsi="Times New Roman" w:cs="Times New Roman"/>
          <w:sz w:val="30"/>
          <w:szCs w:val="30"/>
        </w:rPr>
        <w:t xml:space="preserve"> </w:t>
      </w:r>
      <w:r w:rsidR="00130694" w:rsidRPr="00664C24">
        <w:rPr>
          <w:rFonts w:ascii="Times New Roman" w:hAnsi="Times New Roman" w:cs="Times New Roman"/>
          <w:sz w:val="30"/>
          <w:szCs w:val="30"/>
        </w:rPr>
        <w:t>Фармакопейного комитета Союза</w:t>
      </w:r>
      <w:r w:rsidR="00952954" w:rsidRPr="00664C24">
        <w:rPr>
          <w:rFonts w:ascii="Times New Roman" w:hAnsi="Times New Roman" w:cs="Times New Roman"/>
          <w:sz w:val="30"/>
          <w:szCs w:val="30"/>
        </w:rPr>
        <w:t>;</w:t>
      </w:r>
    </w:p>
    <w:p w:rsidR="00832E51" w:rsidRDefault="001149CD" w:rsidP="005816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64C24">
        <w:rPr>
          <w:rFonts w:ascii="Times New Roman" w:hAnsi="Times New Roman" w:cs="Times New Roman"/>
          <w:sz w:val="30"/>
          <w:szCs w:val="30"/>
        </w:rPr>
        <w:t>в</w:t>
      </w:r>
      <w:r w:rsidR="00F726A6" w:rsidRPr="00664C24">
        <w:rPr>
          <w:rFonts w:ascii="Times New Roman" w:hAnsi="Times New Roman" w:cs="Times New Roman"/>
          <w:sz w:val="30"/>
          <w:szCs w:val="30"/>
        </w:rPr>
        <w:t>)</w:t>
      </w:r>
      <w:r w:rsidR="003D7B60" w:rsidRPr="00664C24">
        <w:rPr>
          <w:rFonts w:ascii="Times New Roman" w:hAnsi="Times New Roman" w:cs="Times New Roman"/>
          <w:sz w:val="30"/>
          <w:szCs w:val="30"/>
        </w:rPr>
        <w:t> </w:t>
      </w:r>
      <w:r w:rsidR="00D570DB" w:rsidRPr="00664C24">
        <w:rPr>
          <w:rFonts w:ascii="Times New Roman" w:hAnsi="Times New Roman" w:cs="Times New Roman"/>
          <w:sz w:val="30"/>
          <w:szCs w:val="30"/>
        </w:rPr>
        <w:t xml:space="preserve">по результатам рассмотрения на заседании </w:t>
      </w:r>
      <w:r w:rsidR="00832E51" w:rsidRPr="00664C24">
        <w:rPr>
          <w:rFonts w:ascii="Times New Roman" w:hAnsi="Times New Roman" w:cs="Times New Roman"/>
          <w:sz w:val="30"/>
          <w:szCs w:val="30"/>
        </w:rPr>
        <w:t xml:space="preserve">Фармакопейного комитета Союза </w:t>
      </w:r>
      <w:r w:rsidR="00F37251" w:rsidRPr="00664C24">
        <w:rPr>
          <w:rFonts w:ascii="Times New Roman" w:hAnsi="Times New Roman" w:cs="Times New Roman"/>
          <w:sz w:val="30"/>
          <w:szCs w:val="30"/>
        </w:rPr>
        <w:t xml:space="preserve">и </w:t>
      </w:r>
      <w:r w:rsidR="00A32074" w:rsidRPr="00664C24">
        <w:rPr>
          <w:rFonts w:ascii="Times New Roman" w:hAnsi="Times New Roman" w:cs="Times New Roman"/>
          <w:sz w:val="30"/>
          <w:szCs w:val="30"/>
        </w:rPr>
        <w:t>на основании</w:t>
      </w:r>
      <w:r w:rsidR="00A32074">
        <w:rPr>
          <w:rFonts w:ascii="Times New Roman" w:hAnsi="Times New Roman" w:cs="Times New Roman"/>
          <w:sz w:val="30"/>
          <w:szCs w:val="30"/>
        </w:rPr>
        <w:t xml:space="preserve"> протокола заседания </w:t>
      </w:r>
      <w:r w:rsidR="00CE7973" w:rsidRPr="00D570DB">
        <w:rPr>
          <w:rFonts w:ascii="Times New Roman" w:hAnsi="Times New Roman" w:cs="Times New Roman"/>
          <w:sz w:val="30"/>
          <w:szCs w:val="30"/>
        </w:rPr>
        <w:t>утверждает</w:t>
      </w:r>
      <w:r w:rsidR="00832E51">
        <w:rPr>
          <w:rFonts w:ascii="Times New Roman" w:hAnsi="Times New Roman" w:cs="Times New Roman"/>
          <w:sz w:val="30"/>
          <w:szCs w:val="30"/>
        </w:rPr>
        <w:t>:</w:t>
      </w:r>
    </w:p>
    <w:p w:rsidR="007D66FC" w:rsidRPr="0058163B" w:rsidRDefault="007D66FC" w:rsidP="007D6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570DB">
        <w:rPr>
          <w:rFonts w:ascii="Times New Roman" w:hAnsi="Times New Roman" w:cs="Times New Roman"/>
          <w:sz w:val="30"/>
          <w:szCs w:val="30"/>
        </w:rPr>
        <w:t>модель</w:t>
      </w:r>
      <w:r w:rsidR="00A0538B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гармонизации фармакопей </w:t>
      </w:r>
      <w:r w:rsidRPr="00F75AFD">
        <w:rPr>
          <w:rFonts w:ascii="Times New Roman" w:hAnsi="Times New Roman" w:cs="Times New Roman"/>
          <w:sz w:val="30"/>
          <w:szCs w:val="30"/>
        </w:rPr>
        <w:t>государств</w:t>
      </w:r>
      <w:r>
        <w:rPr>
          <w:rFonts w:ascii="Times New Roman" w:hAnsi="Times New Roman" w:cs="Times New Roman"/>
          <w:sz w:val="30"/>
          <w:szCs w:val="30"/>
        </w:rPr>
        <w:t>-</w:t>
      </w:r>
      <w:r w:rsidRPr="00F75AFD">
        <w:rPr>
          <w:rFonts w:ascii="Times New Roman" w:hAnsi="Times New Roman" w:cs="Times New Roman"/>
          <w:sz w:val="30"/>
          <w:szCs w:val="30"/>
        </w:rPr>
        <w:t>членов</w:t>
      </w:r>
      <w:r w:rsidRPr="00D570DB">
        <w:rPr>
          <w:rFonts w:ascii="Times New Roman" w:hAnsi="Times New Roman" w:cs="Times New Roman"/>
          <w:sz w:val="30"/>
          <w:szCs w:val="30"/>
        </w:rPr>
        <w:t>, типы и механизмы гармонизации требований фармакопейных статей (монографий)</w:t>
      </w:r>
      <w:r>
        <w:rPr>
          <w:rFonts w:ascii="Times New Roman" w:hAnsi="Times New Roman" w:cs="Times New Roman"/>
          <w:sz w:val="30"/>
          <w:szCs w:val="30"/>
        </w:rPr>
        <w:t xml:space="preserve">, а также порядок проведения </w:t>
      </w:r>
      <w:r w:rsidRPr="00D570DB">
        <w:rPr>
          <w:rFonts w:ascii="Times New Roman" w:hAnsi="Times New Roman" w:cs="Times New Roman"/>
          <w:sz w:val="30"/>
          <w:szCs w:val="30"/>
        </w:rPr>
        <w:t>гармонизации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344EDC" w:rsidRPr="003806A4">
        <w:rPr>
          <w:rFonts w:ascii="Times New Roman" w:hAnsi="Times New Roman" w:cs="Times New Roman"/>
          <w:sz w:val="30"/>
          <w:szCs w:val="30"/>
        </w:rPr>
        <w:t>фармакопей</w:t>
      </w:r>
      <w:r w:rsidR="00344EDC">
        <w:rPr>
          <w:rFonts w:ascii="Times New Roman" w:hAnsi="Times New Roman" w:cs="Times New Roman"/>
          <w:sz w:val="30"/>
          <w:szCs w:val="30"/>
        </w:rPr>
        <w:t xml:space="preserve"> государств-членов</w:t>
      </w:r>
      <w:r w:rsidR="00A0538B" w:rsidRPr="00A0538B">
        <w:rPr>
          <w:rFonts w:ascii="Times New Roman" w:hAnsi="Times New Roman" w:cs="Times New Roman"/>
          <w:sz w:val="30"/>
          <w:szCs w:val="30"/>
        </w:rPr>
        <w:t xml:space="preserve"> </w:t>
      </w:r>
      <w:r w:rsidR="001B3446">
        <w:rPr>
          <w:rFonts w:ascii="Times New Roman" w:hAnsi="Times New Roman" w:cs="Times New Roman"/>
          <w:sz w:val="30"/>
          <w:szCs w:val="30"/>
        </w:rPr>
        <w:t>(</w:t>
      </w:r>
      <w:r w:rsidR="00A0538B">
        <w:rPr>
          <w:rFonts w:ascii="Times New Roman" w:hAnsi="Times New Roman" w:cs="Times New Roman"/>
          <w:sz w:val="30"/>
          <w:szCs w:val="30"/>
        </w:rPr>
        <w:t xml:space="preserve">в соответствии с </w:t>
      </w:r>
      <w:r w:rsidR="00A0538B" w:rsidRPr="00D07BFC">
        <w:rPr>
          <w:rFonts w:ascii="Times New Roman" w:hAnsi="Times New Roman" w:cs="Times New Roman"/>
          <w:sz w:val="30"/>
          <w:szCs w:val="30"/>
        </w:rPr>
        <w:t>Концепцией гар</w:t>
      </w:r>
      <w:r w:rsidR="00A0538B">
        <w:rPr>
          <w:rFonts w:ascii="Times New Roman" w:hAnsi="Times New Roman" w:cs="Times New Roman"/>
          <w:sz w:val="30"/>
          <w:szCs w:val="30"/>
        </w:rPr>
        <w:t xml:space="preserve">монизации фармакопей государств </w:t>
      </w:r>
      <w:r w:rsidR="00A0538B" w:rsidRPr="00D07BFC">
        <w:rPr>
          <w:rFonts w:ascii="Times New Roman" w:hAnsi="Times New Roman" w:cs="Times New Roman"/>
          <w:sz w:val="30"/>
          <w:szCs w:val="30"/>
        </w:rPr>
        <w:t>–</w:t>
      </w:r>
      <w:r w:rsidR="00A0538B">
        <w:rPr>
          <w:rFonts w:ascii="Times New Roman" w:hAnsi="Times New Roman" w:cs="Times New Roman"/>
          <w:sz w:val="30"/>
          <w:szCs w:val="30"/>
        </w:rPr>
        <w:t xml:space="preserve"> </w:t>
      </w:r>
      <w:r w:rsidR="00A0538B" w:rsidRPr="00D07BFC">
        <w:rPr>
          <w:rFonts w:ascii="Times New Roman" w:hAnsi="Times New Roman" w:cs="Times New Roman"/>
          <w:sz w:val="30"/>
          <w:szCs w:val="30"/>
        </w:rPr>
        <w:t>членов Евразийского экономического союза, утвержд</w:t>
      </w:r>
      <w:r w:rsidR="00A0538B">
        <w:rPr>
          <w:rFonts w:ascii="Times New Roman" w:hAnsi="Times New Roman" w:cs="Times New Roman"/>
          <w:sz w:val="30"/>
          <w:szCs w:val="30"/>
        </w:rPr>
        <w:t>аемой</w:t>
      </w:r>
      <w:r w:rsidR="00A0538B" w:rsidRPr="00D07BFC">
        <w:rPr>
          <w:rFonts w:ascii="Times New Roman" w:hAnsi="Times New Roman" w:cs="Times New Roman"/>
          <w:sz w:val="30"/>
          <w:szCs w:val="30"/>
        </w:rPr>
        <w:t xml:space="preserve"> </w:t>
      </w:r>
      <w:r w:rsidR="001B3446">
        <w:rPr>
          <w:rFonts w:ascii="Times New Roman" w:hAnsi="Times New Roman" w:cs="Times New Roman"/>
          <w:sz w:val="30"/>
          <w:szCs w:val="30"/>
        </w:rPr>
        <w:t>К</w:t>
      </w:r>
      <w:r w:rsidR="00A0538B">
        <w:rPr>
          <w:rFonts w:ascii="Times New Roman" w:hAnsi="Times New Roman" w:cs="Times New Roman"/>
          <w:sz w:val="30"/>
          <w:szCs w:val="30"/>
        </w:rPr>
        <w:t>омисси</w:t>
      </w:r>
      <w:r w:rsidR="00FD57D3">
        <w:rPr>
          <w:rFonts w:ascii="Times New Roman" w:hAnsi="Times New Roman" w:cs="Times New Roman"/>
          <w:sz w:val="30"/>
          <w:szCs w:val="30"/>
        </w:rPr>
        <w:t>ей</w:t>
      </w:r>
      <w:r w:rsidR="001B3446">
        <w:rPr>
          <w:rFonts w:ascii="Times New Roman" w:hAnsi="Times New Roman" w:cs="Times New Roman"/>
          <w:sz w:val="30"/>
          <w:szCs w:val="30"/>
        </w:rPr>
        <w:t>)</w:t>
      </w:r>
      <w:r w:rsidRPr="00D570DB">
        <w:rPr>
          <w:rFonts w:ascii="Times New Roman" w:hAnsi="Times New Roman" w:cs="Times New Roman"/>
          <w:sz w:val="30"/>
          <w:szCs w:val="30"/>
        </w:rPr>
        <w:t>;</w:t>
      </w:r>
    </w:p>
    <w:p w:rsidR="007D66FC" w:rsidRPr="00D570DB" w:rsidRDefault="007D66FC" w:rsidP="007D6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общие подходы к </w:t>
      </w:r>
      <w:r w:rsidRPr="00D570DB">
        <w:rPr>
          <w:rFonts w:ascii="Times New Roman" w:hAnsi="Times New Roman" w:cs="Times New Roman"/>
          <w:sz w:val="30"/>
          <w:szCs w:val="30"/>
        </w:rPr>
        <w:t>разработк</w:t>
      </w:r>
      <w:r>
        <w:rPr>
          <w:rFonts w:ascii="Times New Roman" w:hAnsi="Times New Roman" w:cs="Times New Roman"/>
          <w:sz w:val="30"/>
          <w:szCs w:val="30"/>
        </w:rPr>
        <w:t>е</w:t>
      </w:r>
      <w:r w:rsidRPr="00D570DB">
        <w:rPr>
          <w:rFonts w:ascii="Times New Roman" w:hAnsi="Times New Roman" w:cs="Times New Roman"/>
          <w:sz w:val="30"/>
          <w:szCs w:val="30"/>
        </w:rPr>
        <w:t xml:space="preserve"> фармакопейных статей (монографий) на различные виды лекарственных</w:t>
      </w:r>
      <w:r w:rsidRPr="0058163B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средств (субстанции для фармацевтического применения, лекарственное </w:t>
      </w:r>
      <w:r w:rsidRPr="0058163B">
        <w:rPr>
          <w:rFonts w:ascii="Times New Roman" w:hAnsi="Times New Roman" w:cs="Times New Roman"/>
          <w:sz w:val="30"/>
          <w:szCs w:val="30"/>
        </w:rPr>
        <w:t>растительное сырье, лекарственные препараты и др</w:t>
      </w:r>
      <w:r w:rsidRPr="00D570DB">
        <w:rPr>
          <w:rFonts w:ascii="Times New Roman" w:hAnsi="Times New Roman" w:cs="Times New Roman"/>
          <w:sz w:val="30"/>
          <w:szCs w:val="30"/>
        </w:rPr>
        <w:t>.);</w:t>
      </w:r>
    </w:p>
    <w:p w:rsidR="007D66FC" w:rsidRPr="0058163B" w:rsidRDefault="007D66FC" w:rsidP="007D6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570DB">
        <w:rPr>
          <w:rFonts w:ascii="Times New Roman" w:hAnsi="Times New Roman" w:cs="Times New Roman"/>
          <w:sz w:val="30"/>
          <w:szCs w:val="30"/>
        </w:rPr>
        <w:t>руководство по разработке и гармонизации фармакопейных статей (монографий);</w:t>
      </w:r>
    </w:p>
    <w:p w:rsidR="007D66FC" w:rsidRPr="00855B1C" w:rsidRDefault="007D66FC" w:rsidP="007D6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570DB">
        <w:rPr>
          <w:rFonts w:ascii="Times New Roman" w:hAnsi="Times New Roman" w:cs="Times New Roman"/>
          <w:sz w:val="30"/>
          <w:szCs w:val="30"/>
        </w:rPr>
        <w:t>формы заявок о необходимости разработки</w:t>
      </w:r>
      <w:r w:rsidRPr="00915804">
        <w:rPr>
          <w:rFonts w:ascii="Times New Roman" w:hAnsi="Times New Roman" w:cs="Times New Roman"/>
          <w:sz w:val="30"/>
          <w:szCs w:val="30"/>
        </w:rPr>
        <w:t xml:space="preserve"> </w:t>
      </w:r>
      <w:r w:rsidRPr="0058163B">
        <w:rPr>
          <w:rFonts w:ascii="Times New Roman" w:hAnsi="Times New Roman" w:cs="Times New Roman"/>
          <w:sz w:val="30"/>
          <w:szCs w:val="30"/>
        </w:rPr>
        <w:t>фармакопейны</w:t>
      </w:r>
      <w:r>
        <w:rPr>
          <w:rFonts w:ascii="Times New Roman" w:hAnsi="Times New Roman" w:cs="Times New Roman"/>
          <w:sz w:val="30"/>
          <w:szCs w:val="30"/>
        </w:rPr>
        <w:t>х</w:t>
      </w:r>
      <w:r w:rsidRPr="0058163B">
        <w:rPr>
          <w:rFonts w:ascii="Times New Roman" w:hAnsi="Times New Roman" w:cs="Times New Roman"/>
          <w:sz w:val="30"/>
          <w:szCs w:val="30"/>
        </w:rPr>
        <w:t xml:space="preserve"> стат</w:t>
      </w:r>
      <w:r>
        <w:rPr>
          <w:rFonts w:ascii="Times New Roman" w:hAnsi="Times New Roman" w:cs="Times New Roman"/>
          <w:sz w:val="30"/>
          <w:szCs w:val="30"/>
        </w:rPr>
        <w:t xml:space="preserve">ей </w:t>
      </w:r>
      <w:r w:rsidRPr="0058163B">
        <w:rPr>
          <w:rFonts w:ascii="Times New Roman" w:hAnsi="Times New Roman" w:cs="Times New Roman"/>
          <w:sz w:val="30"/>
          <w:szCs w:val="30"/>
        </w:rPr>
        <w:t>(монографи</w:t>
      </w:r>
      <w:r w:rsidR="00A0538B">
        <w:rPr>
          <w:rFonts w:ascii="Times New Roman" w:hAnsi="Times New Roman" w:cs="Times New Roman"/>
          <w:sz w:val="30"/>
          <w:szCs w:val="30"/>
        </w:rPr>
        <w:t>й</w:t>
      </w:r>
      <w:r w:rsidRPr="00855B1C">
        <w:rPr>
          <w:rFonts w:ascii="Times New Roman" w:hAnsi="Times New Roman" w:cs="Times New Roman"/>
          <w:sz w:val="30"/>
          <w:szCs w:val="30"/>
        </w:rPr>
        <w:t>)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 w:rsidRPr="00D570DB">
        <w:rPr>
          <w:rFonts w:ascii="Times New Roman" w:hAnsi="Times New Roman" w:cs="Times New Roman"/>
          <w:sz w:val="30"/>
          <w:szCs w:val="30"/>
        </w:rPr>
        <w:t xml:space="preserve">обновления </w:t>
      </w:r>
      <w:r>
        <w:rPr>
          <w:rFonts w:ascii="Times New Roman" w:hAnsi="Times New Roman" w:cs="Times New Roman"/>
          <w:sz w:val="30"/>
          <w:szCs w:val="30"/>
        </w:rPr>
        <w:t>ил</w:t>
      </w:r>
      <w:r w:rsidRPr="00D570DB">
        <w:rPr>
          <w:rFonts w:ascii="Times New Roman" w:hAnsi="Times New Roman" w:cs="Times New Roman"/>
          <w:sz w:val="30"/>
          <w:szCs w:val="30"/>
        </w:rPr>
        <w:t>и внесения изменений</w:t>
      </w:r>
      <w:r w:rsidR="001B3446">
        <w:rPr>
          <w:rFonts w:ascii="Times New Roman" w:hAnsi="Times New Roman" w:cs="Times New Roman"/>
          <w:sz w:val="30"/>
          <w:szCs w:val="30"/>
        </w:rPr>
        <w:t xml:space="preserve"> в </w:t>
      </w:r>
      <w:r w:rsidR="001B3446" w:rsidRPr="00D570DB">
        <w:rPr>
          <w:rFonts w:ascii="Times New Roman" w:hAnsi="Times New Roman" w:cs="Times New Roman"/>
          <w:sz w:val="30"/>
          <w:szCs w:val="30"/>
        </w:rPr>
        <w:t>фармакопейн</w:t>
      </w:r>
      <w:r w:rsidR="001B3446">
        <w:rPr>
          <w:rFonts w:ascii="Times New Roman" w:hAnsi="Times New Roman" w:cs="Times New Roman"/>
          <w:sz w:val="30"/>
          <w:szCs w:val="30"/>
        </w:rPr>
        <w:t xml:space="preserve">ые </w:t>
      </w:r>
      <w:r w:rsidR="001B3446" w:rsidRPr="00D570DB">
        <w:rPr>
          <w:rFonts w:ascii="Times New Roman" w:hAnsi="Times New Roman" w:cs="Times New Roman"/>
          <w:sz w:val="30"/>
          <w:szCs w:val="30"/>
        </w:rPr>
        <w:t>статьи (монографии)</w:t>
      </w:r>
      <w:r>
        <w:rPr>
          <w:rFonts w:ascii="Times New Roman" w:hAnsi="Times New Roman" w:cs="Times New Roman"/>
          <w:sz w:val="30"/>
          <w:szCs w:val="30"/>
        </w:rPr>
        <w:t>;</w:t>
      </w:r>
    </w:p>
    <w:p w:rsidR="007D66FC" w:rsidRDefault="007D66FC" w:rsidP="007D6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570DB">
        <w:rPr>
          <w:rFonts w:ascii="Times New Roman" w:hAnsi="Times New Roman" w:cs="Times New Roman"/>
          <w:sz w:val="30"/>
          <w:szCs w:val="30"/>
        </w:rPr>
        <w:t>перечень документов и материалов, прилагаемых к проекту фармакопейной статьи (монографии);</w:t>
      </w:r>
    </w:p>
    <w:p w:rsidR="001B3446" w:rsidRPr="00D570DB" w:rsidRDefault="001B3446" w:rsidP="007D6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570DB">
        <w:rPr>
          <w:rFonts w:ascii="Times New Roman" w:hAnsi="Times New Roman" w:cs="Times New Roman"/>
          <w:sz w:val="30"/>
          <w:szCs w:val="30"/>
        </w:rPr>
        <w:t xml:space="preserve">перечень документов и материалов, прилагаемых к проекту </w:t>
      </w:r>
      <w:r>
        <w:rPr>
          <w:rFonts w:ascii="Times New Roman" w:hAnsi="Times New Roman" w:cs="Times New Roman"/>
          <w:sz w:val="30"/>
          <w:szCs w:val="30"/>
        </w:rPr>
        <w:t>руководства по качеству лекарственных средств;</w:t>
      </w:r>
    </w:p>
    <w:p w:rsidR="007D66FC" w:rsidRPr="00D570DB" w:rsidRDefault="007D66FC" w:rsidP="007D6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570DB">
        <w:rPr>
          <w:rFonts w:ascii="Times New Roman" w:hAnsi="Times New Roman" w:cs="Times New Roman"/>
          <w:sz w:val="30"/>
          <w:szCs w:val="30"/>
        </w:rPr>
        <w:t>фармакопейн</w:t>
      </w:r>
      <w:r>
        <w:rPr>
          <w:rFonts w:ascii="Times New Roman" w:hAnsi="Times New Roman" w:cs="Times New Roman"/>
          <w:sz w:val="30"/>
          <w:szCs w:val="30"/>
        </w:rPr>
        <w:t>ые</w:t>
      </w:r>
      <w:r w:rsidRPr="00D570DB">
        <w:rPr>
          <w:rFonts w:ascii="Times New Roman" w:hAnsi="Times New Roman" w:cs="Times New Roman"/>
          <w:sz w:val="30"/>
          <w:szCs w:val="30"/>
        </w:rPr>
        <w:t xml:space="preserve"> стать</w:t>
      </w:r>
      <w:r>
        <w:rPr>
          <w:rFonts w:ascii="Times New Roman" w:hAnsi="Times New Roman" w:cs="Times New Roman"/>
          <w:sz w:val="30"/>
          <w:szCs w:val="30"/>
        </w:rPr>
        <w:t>и</w:t>
      </w:r>
      <w:r w:rsidRPr="00D570DB">
        <w:rPr>
          <w:rFonts w:ascii="Times New Roman" w:hAnsi="Times New Roman" w:cs="Times New Roman"/>
          <w:sz w:val="30"/>
          <w:szCs w:val="30"/>
        </w:rPr>
        <w:t xml:space="preserve"> (монографи</w:t>
      </w:r>
      <w:r>
        <w:rPr>
          <w:rFonts w:ascii="Times New Roman" w:hAnsi="Times New Roman" w:cs="Times New Roman"/>
          <w:sz w:val="30"/>
          <w:szCs w:val="30"/>
        </w:rPr>
        <w:t>и</w:t>
      </w:r>
      <w:r w:rsidRPr="00D570DB">
        <w:rPr>
          <w:rFonts w:ascii="Times New Roman" w:hAnsi="Times New Roman" w:cs="Times New Roman"/>
          <w:sz w:val="30"/>
          <w:szCs w:val="30"/>
        </w:rPr>
        <w:t>)</w:t>
      </w:r>
      <w:r w:rsidR="001B3446">
        <w:rPr>
          <w:rFonts w:ascii="Times New Roman" w:hAnsi="Times New Roman" w:cs="Times New Roman"/>
          <w:sz w:val="30"/>
          <w:szCs w:val="30"/>
        </w:rPr>
        <w:t xml:space="preserve">, </w:t>
      </w:r>
      <w:r w:rsidR="00C422C3">
        <w:rPr>
          <w:rFonts w:ascii="Times New Roman" w:hAnsi="Times New Roman" w:cs="Times New Roman"/>
          <w:sz w:val="30"/>
          <w:szCs w:val="30"/>
        </w:rPr>
        <w:t>обновления</w:t>
      </w:r>
      <w:r w:rsidR="001B3446">
        <w:rPr>
          <w:rFonts w:ascii="Times New Roman" w:hAnsi="Times New Roman" w:cs="Times New Roman"/>
          <w:sz w:val="30"/>
          <w:szCs w:val="30"/>
        </w:rPr>
        <w:t xml:space="preserve"> или вносимые </w:t>
      </w:r>
      <w:r w:rsidRPr="00D570DB">
        <w:rPr>
          <w:rFonts w:ascii="Times New Roman" w:hAnsi="Times New Roman" w:cs="Times New Roman"/>
          <w:sz w:val="30"/>
          <w:szCs w:val="30"/>
        </w:rPr>
        <w:t>изменения</w:t>
      </w:r>
      <w:r w:rsidRPr="0058163B">
        <w:rPr>
          <w:rFonts w:ascii="Times New Roman" w:hAnsi="Times New Roman" w:cs="Times New Roman"/>
          <w:sz w:val="30"/>
          <w:szCs w:val="30"/>
        </w:rPr>
        <w:t xml:space="preserve"> </w:t>
      </w:r>
      <w:r w:rsidR="001B3446">
        <w:rPr>
          <w:rFonts w:ascii="Times New Roman" w:hAnsi="Times New Roman" w:cs="Times New Roman"/>
          <w:sz w:val="30"/>
          <w:szCs w:val="30"/>
        </w:rPr>
        <w:t xml:space="preserve">в </w:t>
      </w:r>
      <w:r w:rsidR="001B3446" w:rsidRPr="00D570DB">
        <w:rPr>
          <w:rFonts w:ascii="Times New Roman" w:hAnsi="Times New Roman" w:cs="Times New Roman"/>
          <w:sz w:val="30"/>
          <w:szCs w:val="30"/>
        </w:rPr>
        <w:t>фармакопейн</w:t>
      </w:r>
      <w:r w:rsidR="001B3446">
        <w:rPr>
          <w:rFonts w:ascii="Times New Roman" w:hAnsi="Times New Roman" w:cs="Times New Roman"/>
          <w:sz w:val="30"/>
          <w:szCs w:val="30"/>
        </w:rPr>
        <w:t>ые</w:t>
      </w:r>
      <w:r w:rsidR="001B3446" w:rsidRPr="00D570DB">
        <w:rPr>
          <w:rFonts w:ascii="Times New Roman" w:hAnsi="Times New Roman" w:cs="Times New Roman"/>
          <w:sz w:val="30"/>
          <w:szCs w:val="30"/>
        </w:rPr>
        <w:t xml:space="preserve"> стать</w:t>
      </w:r>
      <w:r w:rsidR="001B3446">
        <w:rPr>
          <w:rFonts w:ascii="Times New Roman" w:hAnsi="Times New Roman" w:cs="Times New Roman"/>
          <w:sz w:val="30"/>
          <w:szCs w:val="30"/>
        </w:rPr>
        <w:t>и</w:t>
      </w:r>
      <w:r w:rsidR="001B3446" w:rsidRPr="00D570DB">
        <w:rPr>
          <w:rFonts w:ascii="Times New Roman" w:hAnsi="Times New Roman" w:cs="Times New Roman"/>
          <w:sz w:val="30"/>
          <w:szCs w:val="30"/>
        </w:rPr>
        <w:t xml:space="preserve"> (монографи</w:t>
      </w:r>
      <w:r w:rsidR="001B3446">
        <w:rPr>
          <w:rFonts w:ascii="Times New Roman" w:hAnsi="Times New Roman" w:cs="Times New Roman"/>
          <w:sz w:val="30"/>
          <w:szCs w:val="30"/>
        </w:rPr>
        <w:t>и</w:t>
      </w:r>
      <w:r w:rsidR="001B3446" w:rsidRPr="00D570DB">
        <w:rPr>
          <w:rFonts w:ascii="Times New Roman" w:hAnsi="Times New Roman" w:cs="Times New Roman"/>
          <w:sz w:val="30"/>
          <w:szCs w:val="30"/>
        </w:rPr>
        <w:t>)</w:t>
      </w:r>
      <w:r w:rsidR="00FE5013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с указанием</w:t>
      </w:r>
      <w:r w:rsidRPr="0058163B">
        <w:rPr>
          <w:rFonts w:ascii="Times New Roman" w:hAnsi="Times New Roman" w:cs="Times New Roman"/>
          <w:sz w:val="30"/>
          <w:szCs w:val="30"/>
        </w:rPr>
        <w:t xml:space="preserve"> срок</w:t>
      </w:r>
      <w:r>
        <w:rPr>
          <w:rFonts w:ascii="Times New Roman" w:hAnsi="Times New Roman" w:cs="Times New Roman"/>
          <w:sz w:val="30"/>
          <w:szCs w:val="30"/>
        </w:rPr>
        <w:t>а</w:t>
      </w:r>
      <w:r w:rsidRPr="0058163B">
        <w:rPr>
          <w:rFonts w:ascii="Times New Roman" w:hAnsi="Times New Roman" w:cs="Times New Roman"/>
          <w:sz w:val="30"/>
          <w:szCs w:val="30"/>
        </w:rPr>
        <w:t xml:space="preserve"> введения в действие </w:t>
      </w:r>
      <w:r>
        <w:rPr>
          <w:rFonts w:ascii="Times New Roman" w:hAnsi="Times New Roman" w:cs="Times New Roman"/>
          <w:sz w:val="30"/>
          <w:szCs w:val="30"/>
        </w:rPr>
        <w:t xml:space="preserve">этих </w:t>
      </w:r>
      <w:r w:rsidRPr="0058163B">
        <w:rPr>
          <w:rFonts w:ascii="Times New Roman" w:hAnsi="Times New Roman" w:cs="Times New Roman"/>
          <w:sz w:val="30"/>
          <w:szCs w:val="30"/>
        </w:rPr>
        <w:t>фармакопей</w:t>
      </w:r>
      <w:r>
        <w:rPr>
          <w:rFonts w:ascii="Times New Roman" w:hAnsi="Times New Roman" w:cs="Times New Roman"/>
          <w:sz w:val="30"/>
          <w:szCs w:val="30"/>
        </w:rPr>
        <w:t>ных</w:t>
      </w:r>
      <w:r w:rsidRPr="0058163B">
        <w:rPr>
          <w:rFonts w:ascii="Times New Roman" w:hAnsi="Times New Roman" w:cs="Times New Roman"/>
          <w:sz w:val="30"/>
          <w:szCs w:val="30"/>
        </w:rPr>
        <w:t xml:space="preserve"> стат</w:t>
      </w:r>
      <w:r>
        <w:rPr>
          <w:rFonts w:ascii="Times New Roman" w:hAnsi="Times New Roman" w:cs="Times New Roman"/>
          <w:sz w:val="30"/>
          <w:szCs w:val="30"/>
        </w:rPr>
        <w:t>ей</w:t>
      </w:r>
      <w:r w:rsidRPr="0058163B">
        <w:rPr>
          <w:rFonts w:ascii="Times New Roman" w:hAnsi="Times New Roman" w:cs="Times New Roman"/>
          <w:sz w:val="30"/>
          <w:szCs w:val="30"/>
        </w:rPr>
        <w:t xml:space="preserve"> (монографи</w:t>
      </w:r>
      <w:r>
        <w:rPr>
          <w:rFonts w:ascii="Times New Roman" w:hAnsi="Times New Roman" w:cs="Times New Roman"/>
          <w:sz w:val="30"/>
          <w:szCs w:val="30"/>
        </w:rPr>
        <w:t>й</w:t>
      </w:r>
      <w:r w:rsidRPr="00D570DB">
        <w:rPr>
          <w:rFonts w:ascii="Times New Roman" w:hAnsi="Times New Roman" w:cs="Times New Roman"/>
          <w:sz w:val="30"/>
          <w:szCs w:val="30"/>
        </w:rPr>
        <w:t>)</w:t>
      </w:r>
      <w:r w:rsidR="00FE5013">
        <w:rPr>
          <w:rFonts w:ascii="Times New Roman" w:hAnsi="Times New Roman" w:cs="Times New Roman"/>
          <w:sz w:val="30"/>
          <w:szCs w:val="30"/>
        </w:rPr>
        <w:t>,</w:t>
      </w:r>
      <w:r w:rsidR="001B3446">
        <w:rPr>
          <w:rFonts w:ascii="Times New Roman" w:hAnsi="Times New Roman" w:cs="Times New Roman"/>
          <w:sz w:val="30"/>
          <w:szCs w:val="30"/>
        </w:rPr>
        <w:t xml:space="preserve"> обновлений </w:t>
      </w:r>
      <w:r w:rsidRPr="00D570DB">
        <w:rPr>
          <w:rFonts w:ascii="Times New Roman" w:hAnsi="Times New Roman" w:cs="Times New Roman"/>
          <w:sz w:val="30"/>
          <w:szCs w:val="30"/>
        </w:rPr>
        <w:t>или вносимых изменений</w:t>
      </w:r>
      <w:r w:rsidR="001B3446">
        <w:rPr>
          <w:rFonts w:ascii="Times New Roman" w:hAnsi="Times New Roman" w:cs="Times New Roman"/>
          <w:sz w:val="30"/>
          <w:szCs w:val="30"/>
        </w:rPr>
        <w:t xml:space="preserve"> в </w:t>
      </w:r>
      <w:r w:rsidR="001B3446" w:rsidRPr="00D570DB">
        <w:rPr>
          <w:rFonts w:ascii="Times New Roman" w:hAnsi="Times New Roman" w:cs="Times New Roman"/>
          <w:sz w:val="30"/>
          <w:szCs w:val="30"/>
        </w:rPr>
        <w:t>фармакопейн</w:t>
      </w:r>
      <w:r w:rsidR="001B3446">
        <w:rPr>
          <w:rFonts w:ascii="Times New Roman" w:hAnsi="Times New Roman" w:cs="Times New Roman"/>
          <w:sz w:val="30"/>
          <w:szCs w:val="30"/>
        </w:rPr>
        <w:t>ые</w:t>
      </w:r>
      <w:r w:rsidR="001B3446" w:rsidRPr="00D570DB">
        <w:rPr>
          <w:rFonts w:ascii="Times New Roman" w:hAnsi="Times New Roman" w:cs="Times New Roman"/>
          <w:sz w:val="30"/>
          <w:szCs w:val="30"/>
        </w:rPr>
        <w:t xml:space="preserve"> стать</w:t>
      </w:r>
      <w:r w:rsidR="001B3446">
        <w:rPr>
          <w:rFonts w:ascii="Times New Roman" w:hAnsi="Times New Roman" w:cs="Times New Roman"/>
          <w:sz w:val="30"/>
          <w:szCs w:val="30"/>
        </w:rPr>
        <w:t>и</w:t>
      </w:r>
      <w:r w:rsidR="001B3446" w:rsidRPr="00D570DB">
        <w:rPr>
          <w:rFonts w:ascii="Times New Roman" w:hAnsi="Times New Roman" w:cs="Times New Roman"/>
          <w:sz w:val="30"/>
          <w:szCs w:val="30"/>
        </w:rPr>
        <w:t xml:space="preserve"> (монографи</w:t>
      </w:r>
      <w:r w:rsidR="001B3446">
        <w:rPr>
          <w:rFonts w:ascii="Times New Roman" w:hAnsi="Times New Roman" w:cs="Times New Roman"/>
          <w:sz w:val="30"/>
          <w:szCs w:val="30"/>
        </w:rPr>
        <w:t>и</w:t>
      </w:r>
      <w:r w:rsidR="001B3446" w:rsidRPr="00D570DB">
        <w:rPr>
          <w:rFonts w:ascii="Times New Roman" w:hAnsi="Times New Roman" w:cs="Times New Roman"/>
          <w:sz w:val="30"/>
          <w:szCs w:val="30"/>
        </w:rPr>
        <w:t>)</w:t>
      </w:r>
      <w:r w:rsidRPr="00D570DB">
        <w:rPr>
          <w:rFonts w:ascii="Times New Roman" w:hAnsi="Times New Roman" w:cs="Times New Roman"/>
          <w:sz w:val="30"/>
          <w:szCs w:val="30"/>
        </w:rPr>
        <w:t>;</w:t>
      </w:r>
    </w:p>
    <w:p w:rsidR="00CE7973" w:rsidRDefault="00CE7973" w:rsidP="005816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570DB">
        <w:rPr>
          <w:rFonts w:ascii="Times New Roman" w:hAnsi="Times New Roman" w:cs="Times New Roman"/>
          <w:sz w:val="30"/>
          <w:szCs w:val="30"/>
        </w:rPr>
        <w:t>документы по вопросам деятельности Фармакопейного комитета Союза, в том числе план работ</w:t>
      </w:r>
      <w:r w:rsidR="0058163B">
        <w:rPr>
          <w:rFonts w:ascii="Times New Roman" w:hAnsi="Times New Roman" w:cs="Times New Roman"/>
          <w:sz w:val="30"/>
          <w:szCs w:val="30"/>
        </w:rPr>
        <w:t xml:space="preserve">ы </w:t>
      </w:r>
      <w:r w:rsidR="00664C24" w:rsidRPr="00D570DB">
        <w:rPr>
          <w:rFonts w:ascii="Times New Roman" w:hAnsi="Times New Roman" w:cs="Times New Roman"/>
          <w:sz w:val="30"/>
          <w:szCs w:val="30"/>
        </w:rPr>
        <w:t>Фармакопейного комитета Союза</w:t>
      </w:r>
      <w:r w:rsidR="00664C24">
        <w:rPr>
          <w:rFonts w:ascii="Times New Roman" w:hAnsi="Times New Roman" w:cs="Times New Roman"/>
          <w:sz w:val="30"/>
          <w:szCs w:val="30"/>
        </w:rPr>
        <w:t xml:space="preserve"> </w:t>
      </w:r>
      <w:r w:rsidR="00664C24">
        <w:rPr>
          <w:rFonts w:ascii="Times New Roman" w:hAnsi="Times New Roman" w:cs="Times New Roman"/>
          <w:sz w:val="30"/>
          <w:szCs w:val="30"/>
        </w:rPr>
        <w:br/>
        <w:t>(</w:t>
      </w:r>
      <w:r w:rsidR="00855B1C" w:rsidRPr="00F75AFD">
        <w:rPr>
          <w:rFonts w:ascii="Times New Roman" w:hAnsi="Times New Roman" w:cs="Times New Roman"/>
          <w:sz w:val="30"/>
          <w:szCs w:val="30"/>
        </w:rPr>
        <w:t>с указанием государств</w:t>
      </w:r>
      <w:r w:rsidR="00855B1C">
        <w:rPr>
          <w:rFonts w:ascii="Times New Roman" w:hAnsi="Times New Roman" w:cs="Times New Roman"/>
          <w:sz w:val="30"/>
          <w:szCs w:val="30"/>
        </w:rPr>
        <w:t>-</w:t>
      </w:r>
      <w:r w:rsidR="00855B1C" w:rsidRPr="00F75AFD">
        <w:rPr>
          <w:rFonts w:ascii="Times New Roman" w:hAnsi="Times New Roman" w:cs="Times New Roman"/>
          <w:sz w:val="30"/>
          <w:szCs w:val="30"/>
        </w:rPr>
        <w:t>членов</w:t>
      </w:r>
      <w:r w:rsidR="00C422C3">
        <w:rPr>
          <w:rFonts w:ascii="Times New Roman" w:hAnsi="Times New Roman" w:cs="Times New Roman"/>
          <w:sz w:val="30"/>
          <w:szCs w:val="30"/>
        </w:rPr>
        <w:t>,</w:t>
      </w:r>
      <w:r w:rsidR="00664C24">
        <w:rPr>
          <w:rFonts w:ascii="Times New Roman" w:hAnsi="Times New Roman" w:cs="Times New Roman"/>
          <w:sz w:val="30"/>
          <w:szCs w:val="30"/>
        </w:rPr>
        <w:t xml:space="preserve"> являющихся </w:t>
      </w:r>
      <w:r w:rsidR="00855B1C" w:rsidRPr="00F75AFD">
        <w:rPr>
          <w:rFonts w:ascii="Times New Roman" w:hAnsi="Times New Roman" w:cs="Times New Roman"/>
          <w:sz w:val="30"/>
          <w:szCs w:val="30"/>
        </w:rPr>
        <w:t>разраб</w:t>
      </w:r>
      <w:r w:rsidR="00664C24">
        <w:rPr>
          <w:rFonts w:ascii="Times New Roman" w:hAnsi="Times New Roman" w:cs="Times New Roman"/>
          <w:sz w:val="30"/>
          <w:szCs w:val="30"/>
        </w:rPr>
        <w:t>отчиками</w:t>
      </w:r>
      <w:r w:rsidR="00855B1C">
        <w:rPr>
          <w:rFonts w:ascii="Times New Roman" w:hAnsi="Times New Roman" w:cs="Times New Roman"/>
          <w:sz w:val="30"/>
          <w:szCs w:val="30"/>
        </w:rPr>
        <w:t xml:space="preserve"> проект</w:t>
      </w:r>
      <w:r w:rsidR="00664C24">
        <w:rPr>
          <w:rFonts w:ascii="Times New Roman" w:hAnsi="Times New Roman" w:cs="Times New Roman"/>
          <w:sz w:val="30"/>
          <w:szCs w:val="30"/>
        </w:rPr>
        <w:t>ов</w:t>
      </w:r>
      <w:r w:rsidR="00855B1C">
        <w:rPr>
          <w:rFonts w:ascii="Times New Roman" w:hAnsi="Times New Roman" w:cs="Times New Roman"/>
          <w:sz w:val="30"/>
          <w:szCs w:val="30"/>
        </w:rPr>
        <w:t xml:space="preserve"> </w:t>
      </w:r>
      <w:r w:rsidR="00855B1C" w:rsidRPr="00F75AFD">
        <w:rPr>
          <w:rFonts w:ascii="Times New Roman" w:hAnsi="Times New Roman" w:cs="Times New Roman"/>
          <w:sz w:val="30"/>
          <w:szCs w:val="30"/>
        </w:rPr>
        <w:t>фармакопейны</w:t>
      </w:r>
      <w:r w:rsidR="00855B1C">
        <w:rPr>
          <w:rFonts w:ascii="Times New Roman" w:hAnsi="Times New Roman" w:cs="Times New Roman"/>
          <w:sz w:val="30"/>
          <w:szCs w:val="30"/>
        </w:rPr>
        <w:t>х статей</w:t>
      </w:r>
      <w:r w:rsidR="00855B1C" w:rsidRPr="00F75AFD">
        <w:rPr>
          <w:rFonts w:ascii="Times New Roman" w:hAnsi="Times New Roman" w:cs="Times New Roman"/>
          <w:sz w:val="30"/>
          <w:szCs w:val="30"/>
        </w:rPr>
        <w:t xml:space="preserve"> (монографи</w:t>
      </w:r>
      <w:r w:rsidR="00664C24">
        <w:rPr>
          <w:rFonts w:ascii="Times New Roman" w:hAnsi="Times New Roman" w:cs="Times New Roman"/>
          <w:sz w:val="30"/>
          <w:szCs w:val="30"/>
        </w:rPr>
        <w:t>й</w:t>
      </w:r>
      <w:r w:rsidR="00855B1C" w:rsidRPr="00F75AFD">
        <w:rPr>
          <w:rFonts w:ascii="Times New Roman" w:hAnsi="Times New Roman" w:cs="Times New Roman"/>
          <w:sz w:val="30"/>
          <w:szCs w:val="30"/>
        </w:rPr>
        <w:t>)</w:t>
      </w:r>
      <w:r w:rsidR="00C422C3">
        <w:rPr>
          <w:rFonts w:ascii="Times New Roman" w:hAnsi="Times New Roman" w:cs="Times New Roman"/>
          <w:sz w:val="30"/>
          <w:szCs w:val="30"/>
        </w:rPr>
        <w:t>,</w:t>
      </w:r>
      <w:r w:rsidR="00855B1C" w:rsidRPr="00F75AFD">
        <w:rPr>
          <w:rFonts w:ascii="Times New Roman" w:hAnsi="Times New Roman" w:cs="Times New Roman"/>
          <w:sz w:val="30"/>
          <w:szCs w:val="30"/>
        </w:rPr>
        <w:t xml:space="preserve"> </w:t>
      </w:r>
      <w:r w:rsidR="00664C24">
        <w:rPr>
          <w:rFonts w:ascii="Times New Roman" w:hAnsi="Times New Roman" w:cs="Times New Roman"/>
          <w:sz w:val="30"/>
          <w:szCs w:val="30"/>
        </w:rPr>
        <w:t>обновл</w:t>
      </w:r>
      <w:r w:rsidR="00887CA4">
        <w:rPr>
          <w:rFonts w:ascii="Times New Roman" w:hAnsi="Times New Roman" w:cs="Times New Roman"/>
          <w:sz w:val="30"/>
          <w:szCs w:val="30"/>
        </w:rPr>
        <w:t xml:space="preserve">ений </w:t>
      </w:r>
      <w:r w:rsidR="00B408D3">
        <w:rPr>
          <w:rFonts w:ascii="Times New Roman" w:hAnsi="Times New Roman" w:cs="Times New Roman"/>
          <w:sz w:val="30"/>
          <w:szCs w:val="30"/>
        </w:rPr>
        <w:t>или вносимых изменений</w:t>
      </w:r>
      <w:r w:rsidR="00B27999">
        <w:rPr>
          <w:rFonts w:ascii="Times New Roman" w:hAnsi="Times New Roman" w:cs="Times New Roman"/>
          <w:sz w:val="30"/>
          <w:szCs w:val="30"/>
        </w:rPr>
        <w:t xml:space="preserve"> в </w:t>
      </w:r>
      <w:r w:rsidR="00B27999" w:rsidRPr="00F75AFD">
        <w:rPr>
          <w:rFonts w:ascii="Times New Roman" w:hAnsi="Times New Roman" w:cs="Times New Roman"/>
          <w:sz w:val="30"/>
          <w:szCs w:val="30"/>
        </w:rPr>
        <w:t>фармакопейны</w:t>
      </w:r>
      <w:r w:rsidR="00B27999">
        <w:rPr>
          <w:rFonts w:ascii="Times New Roman" w:hAnsi="Times New Roman" w:cs="Times New Roman"/>
          <w:sz w:val="30"/>
          <w:szCs w:val="30"/>
        </w:rPr>
        <w:t>е статьи</w:t>
      </w:r>
      <w:r w:rsidR="00B27999" w:rsidRPr="00F75AFD">
        <w:rPr>
          <w:rFonts w:ascii="Times New Roman" w:hAnsi="Times New Roman" w:cs="Times New Roman"/>
          <w:sz w:val="30"/>
          <w:szCs w:val="30"/>
        </w:rPr>
        <w:t xml:space="preserve"> (монографи</w:t>
      </w:r>
      <w:r w:rsidR="00B27999">
        <w:rPr>
          <w:rFonts w:ascii="Times New Roman" w:hAnsi="Times New Roman" w:cs="Times New Roman"/>
          <w:sz w:val="30"/>
          <w:szCs w:val="30"/>
        </w:rPr>
        <w:t>и</w:t>
      </w:r>
      <w:r w:rsidR="00B27999" w:rsidRPr="00F75AFD">
        <w:rPr>
          <w:rFonts w:ascii="Times New Roman" w:hAnsi="Times New Roman" w:cs="Times New Roman"/>
          <w:sz w:val="30"/>
          <w:szCs w:val="30"/>
        </w:rPr>
        <w:t>)</w:t>
      </w:r>
      <w:r w:rsidR="00FE5013">
        <w:rPr>
          <w:rFonts w:ascii="Times New Roman" w:hAnsi="Times New Roman" w:cs="Times New Roman"/>
          <w:sz w:val="30"/>
          <w:szCs w:val="30"/>
        </w:rPr>
        <w:t>)</w:t>
      </w:r>
      <w:r w:rsidR="00855B1C">
        <w:rPr>
          <w:rFonts w:ascii="Times New Roman" w:hAnsi="Times New Roman" w:cs="Times New Roman"/>
          <w:sz w:val="30"/>
          <w:szCs w:val="30"/>
        </w:rPr>
        <w:t>;</w:t>
      </w:r>
    </w:p>
    <w:p w:rsidR="007D66FC" w:rsidRPr="0058163B" w:rsidRDefault="007D66FC" w:rsidP="005816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75AFD">
        <w:rPr>
          <w:rFonts w:ascii="Times New Roman" w:hAnsi="Times New Roman" w:cs="Times New Roman"/>
          <w:sz w:val="30"/>
          <w:szCs w:val="30"/>
        </w:rPr>
        <w:t>переч</w:t>
      </w:r>
      <w:r>
        <w:rPr>
          <w:rFonts w:ascii="Times New Roman" w:hAnsi="Times New Roman" w:cs="Times New Roman"/>
          <w:sz w:val="30"/>
          <w:szCs w:val="30"/>
        </w:rPr>
        <w:t>е</w:t>
      </w:r>
      <w:r w:rsidRPr="00F75AFD">
        <w:rPr>
          <w:rFonts w:ascii="Times New Roman" w:hAnsi="Times New Roman" w:cs="Times New Roman"/>
          <w:sz w:val="30"/>
          <w:szCs w:val="30"/>
        </w:rPr>
        <w:t>н</w:t>
      </w:r>
      <w:r>
        <w:rPr>
          <w:rFonts w:ascii="Times New Roman" w:hAnsi="Times New Roman" w:cs="Times New Roman"/>
          <w:sz w:val="30"/>
          <w:szCs w:val="30"/>
        </w:rPr>
        <w:t>ь</w:t>
      </w:r>
      <w:r w:rsidRPr="00F75AFD">
        <w:rPr>
          <w:rFonts w:ascii="Times New Roman" w:hAnsi="Times New Roman" w:cs="Times New Roman"/>
          <w:sz w:val="30"/>
          <w:szCs w:val="30"/>
        </w:rPr>
        <w:t xml:space="preserve"> испытательных лабораторий государств</w:t>
      </w:r>
      <w:r>
        <w:rPr>
          <w:rFonts w:ascii="Times New Roman" w:hAnsi="Times New Roman" w:cs="Times New Roman"/>
          <w:sz w:val="30"/>
          <w:szCs w:val="30"/>
        </w:rPr>
        <w:t>-</w:t>
      </w:r>
      <w:r w:rsidRPr="00F75AFD">
        <w:rPr>
          <w:rFonts w:ascii="Times New Roman" w:hAnsi="Times New Roman" w:cs="Times New Roman"/>
          <w:sz w:val="30"/>
          <w:szCs w:val="30"/>
        </w:rPr>
        <w:t>членов для проведения верификации проектов фармакопейных статей (монографий)</w:t>
      </w:r>
      <w:r w:rsidR="00B408D3" w:rsidRPr="00B408D3">
        <w:rPr>
          <w:rFonts w:ascii="Times New Roman" w:hAnsi="Times New Roman" w:cs="Times New Roman"/>
          <w:sz w:val="30"/>
          <w:szCs w:val="30"/>
        </w:rPr>
        <w:t xml:space="preserve"> </w:t>
      </w:r>
      <w:r w:rsidR="00B27999">
        <w:rPr>
          <w:rFonts w:ascii="Times New Roman" w:hAnsi="Times New Roman" w:cs="Times New Roman"/>
          <w:sz w:val="30"/>
          <w:szCs w:val="30"/>
        </w:rPr>
        <w:t>(</w:t>
      </w:r>
      <w:r w:rsidR="00B408D3">
        <w:rPr>
          <w:rFonts w:ascii="Times New Roman" w:hAnsi="Times New Roman" w:cs="Times New Roman"/>
          <w:sz w:val="30"/>
          <w:szCs w:val="30"/>
        </w:rPr>
        <w:t>по предложениям уполномоченных органов государств-членов</w:t>
      </w:r>
      <w:r w:rsidR="00B27999">
        <w:rPr>
          <w:rFonts w:ascii="Times New Roman" w:hAnsi="Times New Roman" w:cs="Times New Roman"/>
          <w:sz w:val="30"/>
          <w:szCs w:val="30"/>
        </w:rPr>
        <w:t>)</w:t>
      </w:r>
      <w:r w:rsidR="00B408D3">
        <w:rPr>
          <w:rFonts w:ascii="Times New Roman" w:hAnsi="Times New Roman" w:cs="Times New Roman"/>
          <w:sz w:val="30"/>
          <w:szCs w:val="30"/>
        </w:rPr>
        <w:t>;</w:t>
      </w:r>
    </w:p>
    <w:p w:rsidR="007D66FC" w:rsidRDefault="007D66FC" w:rsidP="007D6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570DB">
        <w:rPr>
          <w:rFonts w:ascii="Times New Roman" w:hAnsi="Times New Roman" w:cs="Times New Roman"/>
          <w:sz w:val="30"/>
          <w:szCs w:val="30"/>
        </w:rPr>
        <w:t>перечень стандартных образцов Фармакопеи Союза</w:t>
      </w:r>
      <w:r>
        <w:rPr>
          <w:rFonts w:ascii="Times New Roman" w:hAnsi="Times New Roman" w:cs="Times New Roman"/>
          <w:sz w:val="30"/>
          <w:szCs w:val="30"/>
        </w:rPr>
        <w:t>;</w:t>
      </w:r>
    </w:p>
    <w:p w:rsidR="006C0002" w:rsidRDefault="00B52C61" w:rsidP="000A28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г) назначает руководителя секретариата </w:t>
      </w:r>
      <w:r w:rsidRPr="00413BBE">
        <w:rPr>
          <w:rFonts w:ascii="Times New Roman" w:hAnsi="Times New Roman" w:cs="Times New Roman"/>
          <w:sz w:val="30"/>
          <w:szCs w:val="30"/>
        </w:rPr>
        <w:t xml:space="preserve">Фармакопейного </w:t>
      </w:r>
      <w:r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комитета Союза</w:t>
      </w:r>
      <w:r w:rsidR="006C0002">
        <w:rPr>
          <w:rFonts w:ascii="Times New Roman" w:hAnsi="Times New Roman" w:cs="Times New Roman"/>
          <w:color w:val="000000" w:themeColor="text1"/>
          <w:sz w:val="30"/>
          <w:szCs w:val="30"/>
        </w:rPr>
        <w:t>;</w:t>
      </w:r>
    </w:p>
    <w:p w:rsidR="00CA4ADB" w:rsidRPr="00413BBE" w:rsidRDefault="006C0002" w:rsidP="000A28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д) утверждает </w:t>
      </w:r>
      <w:r>
        <w:rPr>
          <w:rFonts w:ascii="Times New Roman" w:hAnsi="Times New Roman" w:cs="Times New Roman"/>
          <w:sz w:val="30"/>
          <w:szCs w:val="30"/>
        </w:rPr>
        <w:t>руководител</w:t>
      </w:r>
      <w:r w:rsidR="00FE5013">
        <w:rPr>
          <w:rFonts w:ascii="Times New Roman" w:hAnsi="Times New Roman" w:cs="Times New Roman"/>
          <w:sz w:val="30"/>
          <w:szCs w:val="30"/>
        </w:rPr>
        <w:t>ей</w:t>
      </w:r>
      <w:r w:rsidRPr="00D570DB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и</w:t>
      </w:r>
      <w:r w:rsidRPr="00D570DB">
        <w:rPr>
          <w:rFonts w:ascii="Times New Roman" w:hAnsi="Times New Roman" w:cs="Times New Roman"/>
          <w:sz w:val="30"/>
          <w:szCs w:val="30"/>
        </w:rPr>
        <w:t xml:space="preserve"> состав</w:t>
      </w:r>
      <w:r w:rsidR="00FE5013">
        <w:rPr>
          <w:rFonts w:ascii="Times New Roman" w:hAnsi="Times New Roman" w:cs="Times New Roman"/>
          <w:sz w:val="30"/>
          <w:szCs w:val="30"/>
        </w:rPr>
        <w:t>ы</w:t>
      </w:r>
      <w:r w:rsidRPr="00D570DB">
        <w:rPr>
          <w:rFonts w:ascii="Times New Roman" w:hAnsi="Times New Roman" w:cs="Times New Roman"/>
          <w:sz w:val="30"/>
          <w:szCs w:val="30"/>
        </w:rPr>
        <w:t xml:space="preserve"> специализированных экспертных групп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 w:rsidRPr="00D570DB">
        <w:rPr>
          <w:rFonts w:ascii="Times New Roman" w:hAnsi="Times New Roman" w:cs="Times New Roman"/>
          <w:sz w:val="30"/>
          <w:szCs w:val="30"/>
        </w:rPr>
        <w:t>порядок деятельности</w:t>
      </w:r>
      <w:r w:rsidRPr="00A32074">
        <w:rPr>
          <w:rFonts w:ascii="Times New Roman" w:hAnsi="Times New Roman" w:cs="Times New Roman"/>
          <w:sz w:val="30"/>
          <w:szCs w:val="30"/>
        </w:rPr>
        <w:t xml:space="preserve"> </w:t>
      </w:r>
      <w:r w:rsidRPr="00D570DB">
        <w:rPr>
          <w:rFonts w:ascii="Times New Roman" w:hAnsi="Times New Roman" w:cs="Times New Roman"/>
          <w:sz w:val="30"/>
          <w:szCs w:val="30"/>
        </w:rPr>
        <w:t>специализированных экспертных групп</w:t>
      </w:r>
      <w:r>
        <w:rPr>
          <w:rFonts w:ascii="Times New Roman" w:hAnsi="Times New Roman" w:cs="Times New Roman"/>
          <w:sz w:val="30"/>
          <w:szCs w:val="30"/>
        </w:rPr>
        <w:t xml:space="preserve"> и</w:t>
      </w:r>
      <w:r w:rsidRPr="0058163B">
        <w:rPr>
          <w:rFonts w:ascii="Times New Roman" w:hAnsi="Times New Roman" w:cs="Times New Roman"/>
          <w:sz w:val="30"/>
          <w:szCs w:val="30"/>
        </w:rPr>
        <w:t xml:space="preserve"> круг рассматриваемых </w:t>
      </w:r>
      <w:r>
        <w:rPr>
          <w:rFonts w:ascii="Times New Roman" w:hAnsi="Times New Roman" w:cs="Times New Roman"/>
          <w:sz w:val="30"/>
          <w:szCs w:val="30"/>
        </w:rPr>
        <w:t xml:space="preserve">ими </w:t>
      </w:r>
      <w:r w:rsidRPr="0058163B">
        <w:rPr>
          <w:rFonts w:ascii="Times New Roman" w:hAnsi="Times New Roman" w:cs="Times New Roman"/>
          <w:sz w:val="30"/>
          <w:szCs w:val="30"/>
        </w:rPr>
        <w:t>вопросов</w:t>
      </w:r>
      <w:r w:rsidR="002D4E3A" w:rsidRPr="00D570DB">
        <w:rPr>
          <w:rFonts w:ascii="Times New Roman" w:hAnsi="Times New Roman" w:cs="Times New Roman"/>
          <w:sz w:val="30"/>
          <w:szCs w:val="30"/>
        </w:rPr>
        <w:t>.</w:t>
      </w:r>
    </w:p>
    <w:p w:rsidR="00901675" w:rsidRPr="00413BBE" w:rsidRDefault="00AB1FA4" w:rsidP="000A28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8B00AF">
        <w:rPr>
          <w:rFonts w:ascii="Times New Roman" w:hAnsi="Times New Roman" w:cs="Times New Roman"/>
          <w:sz w:val="30"/>
          <w:szCs w:val="30"/>
        </w:rPr>
        <w:t>1</w:t>
      </w:r>
      <w:r>
        <w:rPr>
          <w:rFonts w:ascii="Times New Roman" w:hAnsi="Times New Roman" w:cs="Times New Roman"/>
          <w:sz w:val="30"/>
          <w:szCs w:val="30"/>
        </w:rPr>
        <w:t>3</w:t>
      </w:r>
      <w:r w:rsidR="003D7B60" w:rsidRPr="00413BBE">
        <w:rPr>
          <w:rFonts w:ascii="Times New Roman" w:hAnsi="Times New Roman" w:cs="Times New Roman"/>
          <w:sz w:val="30"/>
          <w:szCs w:val="30"/>
        </w:rPr>
        <w:t>.</w:t>
      </w:r>
      <w:r w:rsidR="004F091C">
        <w:rPr>
          <w:rFonts w:ascii="Times New Roman" w:hAnsi="Times New Roman" w:cs="Times New Roman"/>
          <w:sz w:val="30"/>
          <w:szCs w:val="30"/>
        </w:rPr>
        <w:t> </w:t>
      </w:r>
      <w:r w:rsidR="00901675" w:rsidRPr="00413BBE">
        <w:rPr>
          <w:rFonts w:ascii="Times New Roman" w:hAnsi="Times New Roman" w:cs="Times New Roman"/>
          <w:sz w:val="30"/>
          <w:szCs w:val="30"/>
        </w:rPr>
        <w:t xml:space="preserve">В случае </w:t>
      </w:r>
      <w:proofErr w:type="gramStart"/>
      <w:r w:rsidR="00901675" w:rsidRPr="00413BBE">
        <w:rPr>
          <w:rFonts w:ascii="Times New Roman" w:hAnsi="Times New Roman" w:cs="Times New Roman"/>
          <w:sz w:val="30"/>
          <w:szCs w:val="30"/>
        </w:rPr>
        <w:t xml:space="preserve">отсутствия </w:t>
      </w:r>
      <w:r w:rsidR="00473114">
        <w:rPr>
          <w:rFonts w:ascii="Times New Roman" w:hAnsi="Times New Roman" w:cs="Times New Roman"/>
          <w:sz w:val="30"/>
          <w:szCs w:val="30"/>
        </w:rPr>
        <w:t>п</w:t>
      </w:r>
      <w:r w:rsidR="00901675" w:rsidRPr="00413BBE">
        <w:rPr>
          <w:rFonts w:ascii="Times New Roman" w:hAnsi="Times New Roman" w:cs="Times New Roman"/>
          <w:sz w:val="30"/>
          <w:szCs w:val="30"/>
        </w:rPr>
        <w:t xml:space="preserve">редседателя </w:t>
      </w:r>
      <w:r w:rsidR="00B96116" w:rsidRPr="00413BBE">
        <w:rPr>
          <w:rFonts w:ascii="Times New Roman" w:hAnsi="Times New Roman" w:cs="Times New Roman"/>
          <w:sz w:val="30"/>
          <w:szCs w:val="30"/>
        </w:rPr>
        <w:t>Ф</w:t>
      </w:r>
      <w:r w:rsidR="00901675" w:rsidRPr="00413BBE">
        <w:rPr>
          <w:rFonts w:ascii="Times New Roman" w:hAnsi="Times New Roman" w:cs="Times New Roman"/>
          <w:sz w:val="30"/>
          <w:szCs w:val="30"/>
        </w:rPr>
        <w:t xml:space="preserve">армакопейного </w:t>
      </w:r>
      <w:r w:rsidR="00901675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комитета</w:t>
      </w:r>
      <w:r w:rsidR="00657958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Союза</w:t>
      </w:r>
      <w:r w:rsidR="00901675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его функции</w:t>
      </w:r>
      <w:proofErr w:type="gramEnd"/>
      <w:r w:rsidR="00901675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осуществляются одним из заместителей</w:t>
      </w:r>
      <w:r w:rsidR="00B52C61" w:rsidRPr="00B52C61">
        <w:rPr>
          <w:rFonts w:ascii="Times New Roman" w:hAnsi="Times New Roman" w:cs="Times New Roman"/>
          <w:sz w:val="30"/>
          <w:szCs w:val="30"/>
        </w:rPr>
        <w:t xml:space="preserve"> </w:t>
      </w:r>
      <w:r w:rsidR="00B52C61">
        <w:rPr>
          <w:rFonts w:ascii="Times New Roman" w:hAnsi="Times New Roman" w:cs="Times New Roman"/>
          <w:sz w:val="30"/>
          <w:szCs w:val="30"/>
        </w:rPr>
        <w:t>п</w:t>
      </w:r>
      <w:r w:rsidR="00B52C61" w:rsidRPr="00413BBE">
        <w:rPr>
          <w:rFonts w:ascii="Times New Roman" w:hAnsi="Times New Roman" w:cs="Times New Roman"/>
          <w:sz w:val="30"/>
          <w:szCs w:val="30"/>
        </w:rPr>
        <w:t xml:space="preserve">редседателя Фармакопейного </w:t>
      </w:r>
      <w:r w:rsidR="00B52C61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комитета Союза</w:t>
      </w:r>
      <w:r w:rsidR="00901675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.</w:t>
      </w:r>
    </w:p>
    <w:p w:rsidR="008E04D1" w:rsidRPr="00413BBE" w:rsidRDefault="00AB1FA4" w:rsidP="000A28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14</w:t>
      </w:r>
      <w:r w:rsidR="00C03393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.</w:t>
      </w:r>
      <w:r w:rsidR="000238B7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 </w:t>
      </w:r>
      <w:r w:rsidR="00901675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Заместители </w:t>
      </w:r>
      <w:r w:rsidR="00657958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п</w:t>
      </w:r>
      <w:r w:rsidR="00901675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редседателя </w:t>
      </w:r>
      <w:r w:rsidR="00B96116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Ф</w:t>
      </w:r>
      <w:r w:rsidR="00901675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армакопейного</w:t>
      </w:r>
      <w:r w:rsidR="009646FC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комитета </w:t>
      </w:r>
      <w:r w:rsidR="00657958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Союза </w:t>
      </w:r>
      <w:r w:rsidR="009646FC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и</w:t>
      </w:r>
      <w:r w:rsidR="009646FC" w:rsidRPr="00413BBE">
        <w:rPr>
          <w:rFonts w:ascii="Times New Roman" w:hAnsi="Times New Roman" w:cs="Times New Roman"/>
          <w:sz w:val="30"/>
          <w:szCs w:val="30"/>
        </w:rPr>
        <w:t xml:space="preserve">збираются из </w:t>
      </w:r>
      <w:r w:rsidR="00254F37">
        <w:rPr>
          <w:rFonts w:ascii="Times New Roman" w:hAnsi="Times New Roman" w:cs="Times New Roman"/>
          <w:sz w:val="30"/>
          <w:szCs w:val="30"/>
        </w:rPr>
        <w:t xml:space="preserve">числа </w:t>
      </w:r>
      <w:r w:rsidR="008C2692">
        <w:rPr>
          <w:rFonts w:ascii="Times New Roman" w:hAnsi="Times New Roman" w:cs="Times New Roman"/>
          <w:sz w:val="30"/>
          <w:szCs w:val="30"/>
        </w:rPr>
        <w:t>к</w:t>
      </w:r>
      <w:r w:rsidR="008C2692" w:rsidRPr="00413BBE">
        <w:rPr>
          <w:rFonts w:ascii="Times New Roman" w:hAnsi="Times New Roman" w:cs="Times New Roman"/>
          <w:sz w:val="30"/>
          <w:szCs w:val="30"/>
        </w:rPr>
        <w:t>андидатур</w:t>
      </w:r>
      <w:r w:rsidR="008C2692">
        <w:rPr>
          <w:rFonts w:ascii="Times New Roman" w:hAnsi="Times New Roman" w:cs="Times New Roman"/>
          <w:sz w:val="30"/>
          <w:szCs w:val="30"/>
        </w:rPr>
        <w:t xml:space="preserve">, представленных </w:t>
      </w:r>
      <w:r w:rsidR="008C2692" w:rsidRPr="00413BBE">
        <w:rPr>
          <w:rFonts w:ascii="Times New Roman" w:hAnsi="Times New Roman" w:cs="Times New Roman"/>
          <w:sz w:val="30"/>
          <w:szCs w:val="30"/>
        </w:rPr>
        <w:t>уполномоченными органами государств-членов</w:t>
      </w:r>
      <w:r w:rsidR="008C2692">
        <w:rPr>
          <w:rFonts w:ascii="Times New Roman" w:hAnsi="Times New Roman" w:cs="Times New Roman"/>
          <w:sz w:val="30"/>
          <w:szCs w:val="30"/>
        </w:rPr>
        <w:t xml:space="preserve"> на место заместителя </w:t>
      </w:r>
      <w:r w:rsidR="008C2692" w:rsidRPr="00413BBE">
        <w:rPr>
          <w:rFonts w:ascii="Times New Roman" w:hAnsi="Times New Roman" w:cs="Times New Roman"/>
          <w:sz w:val="30"/>
          <w:szCs w:val="30"/>
        </w:rPr>
        <w:t>председателя Фармакопейного комитета Союза</w:t>
      </w:r>
      <w:r w:rsidR="008C2692">
        <w:rPr>
          <w:rFonts w:ascii="Times New Roman" w:hAnsi="Times New Roman" w:cs="Times New Roman"/>
          <w:sz w:val="30"/>
          <w:szCs w:val="30"/>
        </w:rPr>
        <w:t>,</w:t>
      </w:r>
      <w:r w:rsidR="003D7B60" w:rsidRPr="00413BBE">
        <w:rPr>
          <w:rFonts w:ascii="Times New Roman" w:hAnsi="Times New Roman" w:cs="Times New Roman"/>
          <w:sz w:val="30"/>
          <w:szCs w:val="30"/>
        </w:rPr>
        <w:t xml:space="preserve"> </w:t>
      </w:r>
      <w:r w:rsidR="00901675" w:rsidRPr="00413BBE">
        <w:rPr>
          <w:rFonts w:ascii="Times New Roman" w:hAnsi="Times New Roman" w:cs="Times New Roman"/>
          <w:sz w:val="30"/>
          <w:szCs w:val="30"/>
        </w:rPr>
        <w:t xml:space="preserve">в том </w:t>
      </w:r>
      <w:r w:rsidR="009646FC" w:rsidRPr="00413BBE">
        <w:rPr>
          <w:rFonts w:ascii="Times New Roman" w:hAnsi="Times New Roman" w:cs="Times New Roman"/>
          <w:sz w:val="30"/>
          <w:szCs w:val="30"/>
        </w:rPr>
        <w:t xml:space="preserve">же порядке, что и </w:t>
      </w:r>
      <w:r w:rsidR="00254F37">
        <w:rPr>
          <w:rFonts w:ascii="Times New Roman" w:hAnsi="Times New Roman" w:cs="Times New Roman"/>
          <w:sz w:val="30"/>
          <w:szCs w:val="30"/>
        </w:rPr>
        <w:t>п</w:t>
      </w:r>
      <w:r w:rsidR="009646FC" w:rsidRPr="00413BBE">
        <w:rPr>
          <w:rFonts w:ascii="Times New Roman" w:hAnsi="Times New Roman" w:cs="Times New Roman"/>
          <w:sz w:val="30"/>
          <w:szCs w:val="30"/>
        </w:rPr>
        <w:t>редседатель Ф</w:t>
      </w:r>
      <w:r w:rsidR="00901675" w:rsidRPr="00413BBE">
        <w:rPr>
          <w:rFonts w:ascii="Times New Roman" w:hAnsi="Times New Roman" w:cs="Times New Roman"/>
          <w:sz w:val="30"/>
          <w:szCs w:val="30"/>
        </w:rPr>
        <w:t>армакопейного комитета</w:t>
      </w:r>
      <w:r w:rsidR="00657958" w:rsidRPr="00413BBE">
        <w:rPr>
          <w:rFonts w:ascii="Times New Roman" w:hAnsi="Times New Roman" w:cs="Times New Roman"/>
          <w:color w:val="0070C0"/>
          <w:sz w:val="30"/>
          <w:szCs w:val="30"/>
        </w:rPr>
        <w:t xml:space="preserve"> </w:t>
      </w:r>
      <w:r w:rsidR="00657958" w:rsidRPr="00413BBE">
        <w:rPr>
          <w:rFonts w:ascii="Times New Roman" w:hAnsi="Times New Roman" w:cs="Times New Roman"/>
          <w:sz w:val="30"/>
          <w:szCs w:val="30"/>
        </w:rPr>
        <w:t>Союза</w:t>
      </w:r>
      <w:r w:rsidR="00901675" w:rsidRPr="00413BBE">
        <w:rPr>
          <w:rFonts w:ascii="Times New Roman" w:hAnsi="Times New Roman" w:cs="Times New Roman"/>
          <w:sz w:val="30"/>
          <w:szCs w:val="30"/>
        </w:rPr>
        <w:t xml:space="preserve">. </w:t>
      </w:r>
    </w:p>
    <w:p w:rsidR="00592765" w:rsidRDefault="00901675" w:rsidP="005927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13BBE">
        <w:rPr>
          <w:rFonts w:ascii="Times New Roman" w:hAnsi="Times New Roman" w:cs="Times New Roman"/>
          <w:sz w:val="30"/>
          <w:szCs w:val="30"/>
        </w:rPr>
        <w:t>Выборы заместителей председателя</w:t>
      </w:r>
      <w:r w:rsidR="00B52C61" w:rsidRPr="00B52C61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B52C61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Фармакопейного комитета Союза</w:t>
      </w:r>
      <w:r w:rsidRPr="00413BBE">
        <w:rPr>
          <w:rFonts w:ascii="Times New Roman" w:hAnsi="Times New Roman" w:cs="Times New Roman"/>
          <w:sz w:val="30"/>
          <w:szCs w:val="30"/>
        </w:rPr>
        <w:t xml:space="preserve"> осуществляются </w:t>
      </w:r>
      <w:r w:rsidR="00D570DB">
        <w:rPr>
          <w:rFonts w:ascii="Times New Roman" w:hAnsi="Times New Roman" w:cs="Times New Roman"/>
          <w:sz w:val="30"/>
          <w:szCs w:val="30"/>
        </w:rPr>
        <w:t>одновременно с</w:t>
      </w:r>
      <w:r w:rsidR="00D570DB" w:rsidRPr="00001519">
        <w:rPr>
          <w:rFonts w:ascii="Times New Roman" w:hAnsi="Times New Roman" w:cs="Times New Roman"/>
          <w:sz w:val="30"/>
          <w:szCs w:val="30"/>
        </w:rPr>
        <w:t xml:space="preserve"> </w:t>
      </w:r>
      <w:r w:rsidR="00612750" w:rsidRPr="00001519">
        <w:rPr>
          <w:rFonts w:ascii="Times New Roman" w:hAnsi="Times New Roman" w:cs="Times New Roman"/>
          <w:sz w:val="30"/>
          <w:szCs w:val="30"/>
        </w:rPr>
        <w:t>выбор</w:t>
      </w:r>
      <w:r w:rsidR="00D570DB">
        <w:rPr>
          <w:rFonts w:ascii="Times New Roman" w:hAnsi="Times New Roman" w:cs="Times New Roman"/>
          <w:sz w:val="30"/>
          <w:szCs w:val="30"/>
        </w:rPr>
        <w:t xml:space="preserve">ами </w:t>
      </w:r>
      <w:r w:rsidR="00612750">
        <w:rPr>
          <w:rFonts w:ascii="Times New Roman" w:hAnsi="Times New Roman" w:cs="Times New Roman"/>
          <w:sz w:val="30"/>
          <w:szCs w:val="30"/>
        </w:rPr>
        <w:t>п</w:t>
      </w:r>
      <w:r w:rsidRPr="00413BBE">
        <w:rPr>
          <w:rFonts w:ascii="Times New Roman" w:hAnsi="Times New Roman" w:cs="Times New Roman"/>
          <w:sz w:val="30"/>
          <w:szCs w:val="30"/>
        </w:rPr>
        <w:t>редседателя Фармакопейного комитета</w:t>
      </w:r>
      <w:r w:rsidR="00657958" w:rsidRPr="00413BBE">
        <w:rPr>
          <w:rFonts w:ascii="Times New Roman" w:hAnsi="Times New Roman" w:cs="Times New Roman"/>
          <w:sz w:val="30"/>
          <w:szCs w:val="30"/>
        </w:rPr>
        <w:t xml:space="preserve"> Союза</w:t>
      </w:r>
      <w:r w:rsidRPr="00413BBE">
        <w:rPr>
          <w:rFonts w:ascii="Times New Roman" w:hAnsi="Times New Roman" w:cs="Times New Roman"/>
          <w:sz w:val="30"/>
          <w:szCs w:val="30"/>
        </w:rPr>
        <w:t>.</w:t>
      </w:r>
      <w:r w:rsidR="00BC7D3B" w:rsidRPr="00BC7D3B">
        <w:rPr>
          <w:rFonts w:ascii="Times New Roman" w:hAnsi="Times New Roman" w:cs="Times New Roman"/>
          <w:sz w:val="30"/>
          <w:szCs w:val="30"/>
        </w:rPr>
        <w:t xml:space="preserve"> </w:t>
      </w:r>
    </w:p>
    <w:p w:rsidR="00592765" w:rsidRDefault="00592765" w:rsidP="005927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Число заместителей председателя Фармакопейного комитета не может превышать 5 человек.</w:t>
      </w:r>
    </w:p>
    <w:p w:rsidR="00F059B6" w:rsidRPr="00413BBE" w:rsidRDefault="008B00AF" w:rsidP="000A28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D19CA">
        <w:rPr>
          <w:rFonts w:ascii="Times New Roman" w:hAnsi="Times New Roman" w:cs="Times New Roman"/>
          <w:sz w:val="30"/>
          <w:szCs w:val="30"/>
        </w:rPr>
        <w:t>1</w:t>
      </w:r>
      <w:r w:rsidR="00AB1FA4">
        <w:rPr>
          <w:rFonts w:ascii="Times New Roman" w:hAnsi="Times New Roman" w:cs="Times New Roman"/>
          <w:sz w:val="30"/>
          <w:szCs w:val="30"/>
        </w:rPr>
        <w:t>5</w:t>
      </w:r>
      <w:r w:rsidR="00F059B6" w:rsidRPr="00CD19CA">
        <w:rPr>
          <w:rFonts w:ascii="Times New Roman" w:hAnsi="Times New Roman" w:cs="Times New Roman"/>
          <w:sz w:val="30"/>
          <w:szCs w:val="30"/>
        </w:rPr>
        <w:t>.</w:t>
      </w:r>
      <w:r w:rsidR="004F091C" w:rsidRPr="00CD19CA">
        <w:rPr>
          <w:rFonts w:ascii="Times New Roman" w:hAnsi="Times New Roman" w:cs="Times New Roman"/>
          <w:sz w:val="30"/>
          <w:szCs w:val="30"/>
        </w:rPr>
        <w:t> </w:t>
      </w:r>
      <w:r w:rsidR="00F059B6" w:rsidRPr="00CD19CA">
        <w:rPr>
          <w:rFonts w:ascii="Times New Roman" w:hAnsi="Times New Roman" w:cs="Times New Roman"/>
          <w:sz w:val="30"/>
          <w:szCs w:val="30"/>
        </w:rPr>
        <w:t xml:space="preserve">Секретариат </w:t>
      </w:r>
      <w:r w:rsidR="00612750" w:rsidRPr="00CD19CA">
        <w:rPr>
          <w:rFonts w:ascii="Times New Roman" w:hAnsi="Times New Roman" w:cs="Times New Roman"/>
          <w:color w:val="000000" w:themeColor="text1"/>
          <w:sz w:val="30"/>
          <w:szCs w:val="30"/>
        </w:rPr>
        <w:t>Фармакопейного комитета Союза</w:t>
      </w:r>
      <w:r w:rsidR="00612750" w:rsidRPr="00CD19CA">
        <w:rPr>
          <w:rFonts w:ascii="Times New Roman" w:hAnsi="Times New Roman" w:cs="Times New Roman"/>
          <w:sz w:val="30"/>
          <w:szCs w:val="30"/>
        </w:rPr>
        <w:t xml:space="preserve"> (далее – </w:t>
      </w:r>
      <w:r w:rsidR="005A558F" w:rsidRPr="00CD19CA">
        <w:rPr>
          <w:rFonts w:ascii="Times New Roman" w:hAnsi="Times New Roman" w:cs="Times New Roman"/>
          <w:sz w:val="30"/>
          <w:szCs w:val="30"/>
        </w:rPr>
        <w:t>с</w:t>
      </w:r>
      <w:r w:rsidR="00612750" w:rsidRPr="00CD19CA">
        <w:rPr>
          <w:rFonts w:ascii="Times New Roman" w:hAnsi="Times New Roman" w:cs="Times New Roman"/>
          <w:sz w:val="30"/>
          <w:szCs w:val="30"/>
        </w:rPr>
        <w:t xml:space="preserve">екретариат) </w:t>
      </w:r>
      <w:r w:rsidR="00F059B6" w:rsidRPr="00CD19CA">
        <w:rPr>
          <w:rFonts w:ascii="Times New Roman" w:hAnsi="Times New Roman" w:cs="Times New Roman"/>
          <w:sz w:val="30"/>
          <w:szCs w:val="30"/>
        </w:rPr>
        <w:t xml:space="preserve">формируется </w:t>
      </w:r>
      <w:r w:rsidR="00A63BD6">
        <w:rPr>
          <w:rFonts w:ascii="Times New Roman" w:hAnsi="Times New Roman" w:cs="Times New Roman"/>
          <w:sz w:val="30"/>
          <w:szCs w:val="30"/>
        </w:rPr>
        <w:t>Комисси</w:t>
      </w:r>
      <w:r w:rsidR="00FD57D3">
        <w:rPr>
          <w:rFonts w:ascii="Times New Roman" w:hAnsi="Times New Roman" w:cs="Times New Roman"/>
          <w:sz w:val="30"/>
          <w:szCs w:val="30"/>
        </w:rPr>
        <w:t>ей</w:t>
      </w:r>
      <w:r w:rsidR="00D570DB">
        <w:rPr>
          <w:rFonts w:ascii="Times New Roman" w:hAnsi="Times New Roman" w:cs="Times New Roman"/>
          <w:sz w:val="30"/>
          <w:szCs w:val="30"/>
        </w:rPr>
        <w:t xml:space="preserve"> </w:t>
      </w:r>
      <w:r w:rsidR="00F059B6" w:rsidRPr="00CD19CA">
        <w:rPr>
          <w:rFonts w:ascii="Times New Roman" w:hAnsi="Times New Roman" w:cs="Times New Roman"/>
          <w:sz w:val="30"/>
          <w:szCs w:val="30"/>
        </w:rPr>
        <w:t>из</w:t>
      </w:r>
      <w:r w:rsidR="00D570DB">
        <w:rPr>
          <w:rFonts w:ascii="Times New Roman" w:hAnsi="Times New Roman" w:cs="Times New Roman"/>
          <w:sz w:val="30"/>
          <w:szCs w:val="30"/>
        </w:rPr>
        <w:t xml:space="preserve"> должностных лиц и сотрудников Комиссии</w:t>
      </w:r>
      <w:r w:rsidR="00F059B6" w:rsidRPr="00CD19CA">
        <w:rPr>
          <w:rFonts w:ascii="Times New Roman" w:hAnsi="Times New Roman" w:cs="Times New Roman"/>
          <w:sz w:val="30"/>
          <w:szCs w:val="30"/>
        </w:rPr>
        <w:t xml:space="preserve"> </w:t>
      </w:r>
      <w:r w:rsidR="004F091C" w:rsidRPr="00CD19CA">
        <w:rPr>
          <w:rFonts w:ascii="Times New Roman" w:hAnsi="Times New Roman" w:cs="Times New Roman"/>
          <w:sz w:val="30"/>
          <w:szCs w:val="30"/>
        </w:rPr>
        <w:t>на основании предложений руководителя департамента Комиссии, в компетенцию которого входят вопросы регулирования обращения лекарственных сре</w:t>
      </w:r>
      <w:proofErr w:type="gramStart"/>
      <w:r w:rsidR="004F091C" w:rsidRPr="00CD19CA">
        <w:rPr>
          <w:rFonts w:ascii="Times New Roman" w:hAnsi="Times New Roman" w:cs="Times New Roman"/>
          <w:sz w:val="30"/>
          <w:szCs w:val="30"/>
        </w:rPr>
        <w:t>дств в р</w:t>
      </w:r>
      <w:proofErr w:type="gramEnd"/>
      <w:r w:rsidR="004F091C" w:rsidRPr="00CD19CA">
        <w:rPr>
          <w:rFonts w:ascii="Times New Roman" w:hAnsi="Times New Roman" w:cs="Times New Roman"/>
          <w:sz w:val="30"/>
          <w:szCs w:val="30"/>
        </w:rPr>
        <w:t>амках Союза.</w:t>
      </w:r>
    </w:p>
    <w:p w:rsidR="0037748F" w:rsidRPr="00413BBE" w:rsidRDefault="00AB1FA4" w:rsidP="000A28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16</w:t>
      </w:r>
      <w:r w:rsidR="0037748F" w:rsidRPr="00413BBE">
        <w:rPr>
          <w:rFonts w:ascii="Times New Roman" w:hAnsi="Times New Roman" w:cs="Times New Roman"/>
          <w:sz w:val="30"/>
          <w:szCs w:val="30"/>
        </w:rPr>
        <w:t>.</w:t>
      </w:r>
      <w:r w:rsidR="005A558F">
        <w:rPr>
          <w:rFonts w:ascii="Times New Roman" w:hAnsi="Times New Roman" w:cs="Times New Roman"/>
          <w:sz w:val="30"/>
          <w:szCs w:val="30"/>
        </w:rPr>
        <w:t> </w:t>
      </w:r>
      <w:r w:rsidR="0037748F" w:rsidRPr="00413BBE">
        <w:rPr>
          <w:rFonts w:ascii="Times New Roman" w:hAnsi="Times New Roman" w:cs="Times New Roman"/>
          <w:sz w:val="30"/>
          <w:szCs w:val="30"/>
        </w:rPr>
        <w:t>Руководитель</w:t>
      </w:r>
      <w:r w:rsidR="00B03BEB" w:rsidRPr="00413BBE">
        <w:rPr>
          <w:rFonts w:ascii="Times New Roman" w:hAnsi="Times New Roman" w:cs="Times New Roman"/>
          <w:sz w:val="30"/>
          <w:szCs w:val="30"/>
        </w:rPr>
        <w:t xml:space="preserve"> </w:t>
      </w:r>
      <w:r w:rsidR="005A558F">
        <w:rPr>
          <w:rFonts w:ascii="Times New Roman" w:hAnsi="Times New Roman" w:cs="Times New Roman"/>
          <w:sz w:val="30"/>
          <w:szCs w:val="30"/>
        </w:rPr>
        <w:t>с</w:t>
      </w:r>
      <w:r w:rsidR="00F059B6" w:rsidRPr="00413BBE">
        <w:rPr>
          <w:rFonts w:ascii="Times New Roman" w:hAnsi="Times New Roman" w:cs="Times New Roman"/>
          <w:sz w:val="30"/>
          <w:szCs w:val="30"/>
        </w:rPr>
        <w:t>екретариата назначается руководител</w:t>
      </w:r>
      <w:r w:rsidR="00250B68">
        <w:rPr>
          <w:rFonts w:ascii="Times New Roman" w:hAnsi="Times New Roman" w:cs="Times New Roman"/>
          <w:sz w:val="30"/>
          <w:szCs w:val="30"/>
        </w:rPr>
        <w:t>ем</w:t>
      </w:r>
      <w:r w:rsidR="00F059B6" w:rsidRPr="00413BBE">
        <w:rPr>
          <w:rFonts w:ascii="Times New Roman" w:hAnsi="Times New Roman" w:cs="Times New Roman"/>
          <w:sz w:val="30"/>
          <w:szCs w:val="30"/>
        </w:rPr>
        <w:t xml:space="preserve"> департамента</w:t>
      </w:r>
      <w:r w:rsidR="00A42A05" w:rsidRPr="00413BBE">
        <w:rPr>
          <w:rFonts w:ascii="Times New Roman" w:hAnsi="Times New Roman" w:cs="Times New Roman"/>
          <w:sz w:val="30"/>
          <w:szCs w:val="30"/>
        </w:rPr>
        <w:t xml:space="preserve"> Комиссии</w:t>
      </w:r>
      <w:r w:rsidR="00F059B6" w:rsidRPr="00413BBE">
        <w:rPr>
          <w:rFonts w:ascii="Times New Roman" w:hAnsi="Times New Roman" w:cs="Times New Roman"/>
          <w:sz w:val="30"/>
          <w:szCs w:val="30"/>
        </w:rPr>
        <w:t xml:space="preserve">, в компетенцию которого </w:t>
      </w:r>
      <w:r w:rsidR="00657958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входят вопросы регулирования</w:t>
      </w:r>
      <w:r w:rsidR="00F059B6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обращения лекарственных сре</w:t>
      </w:r>
      <w:proofErr w:type="gramStart"/>
      <w:r w:rsidR="00F059B6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дств</w:t>
      </w:r>
      <w:r w:rsidR="005A558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в р</w:t>
      </w:r>
      <w:proofErr w:type="gramEnd"/>
      <w:r w:rsidR="005A558F">
        <w:rPr>
          <w:rFonts w:ascii="Times New Roman" w:hAnsi="Times New Roman" w:cs="Times New Roman"/>
          <w:color w:val="000000" w:themeColor="text1"/>
          <w:sz w:val="30"/>
          <w:szCs w:val="30"/>
        </w:rPr>
        <w:t>амках Союза</w:t>
      </w:r>
      <w:r w:rsidR="00F059B6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.</w:t>
      </w:r>
      <w:r w:rsidR="00B03BEB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</w:p>
    <w:p w:rsidR="00F274C4" w:rsidRPr="00413BBE" w:rsidRDefault="00AB1FA4" w:rsidP="000A28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17</w:t>
      </w:r>
      <w:r w:rsidR="0037748F" w:rsidRPr="00413BBE">
        <w:rPr>
          <w:rFonts w:ascii="Times New Roman" w:hAnsi="Times New Roman" w:cs="Times New Roman"/>
          <w:sz w:val="30"/>
          <w:szCs w:val="30"/>
        </w:rPr>
        <w:t>.</w:t>
      </w:r>
      <w:r w:rsidR="003D7B60" w:rsidRPr="00413BBE">
        <w:rPr>
          <w:rFonts w:ascii="Times New Roman" w:hAnsi="Times New Roman" w:cs="Times New Roman"/>
          <w:sz w:val="30"/>
          <w:szCs w:val="30"/>
        </w:rPr>
        <w:t> </w:t>
      </w:r>
      <w:r w:rsidR="005A558F">
        <w:rPr>
          <w:rFonts w:ascii="Times New Roman" w:hAnsi="Times New Roman" w:cs="Times New Roman"/>
          <w:sz w:val="30"/>
          <w:szCs w:val="30"/>
        </w:rPr>
        <w:t>Секретариат осуществляет</w:t>
      </w:r>
      <w:r w:rsidR="00F274C4" w:rsidRPr="00413BBE">
        <w:rPr>
          <w:rFonts w:ascii="Times New Roman" w:hAnsi="Times New Roman" w:cs="Times New Roman"/>
          <w:sz w:val="30"/>
          <w:szCs w:val="30"/>
        </w:rPr>
        <w:t>:</w:t>
      </w:r>
    </w:p>
    <w:p w:rsidR="00F274C4" w:rsidRPr="00413BBE" w:rsidRDefault="005A558F" w:rsidP="000A28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а</w:t>
      </w:r>
      <w:r w:rsidR="00F726A6">
        <w:rPr>
          <w:rFonts w:ascii="Times New Roman" w:hAnsi="Times New Roman" w:cs="Times New Roman"/>
          <w:sz w:val="30"/>
          <w:szCs w:val="30"/>
        </w:rPr>
        <w:t>)</w:t>
      </w:r>
      <w:r w:rsidR="003D7B60" w:rsidRPr="00413BBE">
        <w:rPr>
          <w:rFonts w:ascii="Times New Roman" w:hAnsi="Times New Roman" w:cs="Times New Roman"/>
          <w:sz w:val="30"/>
          <w:szCs w:val="30"/>
        </w:rPr>
        <w:t> </w:t>
      </w:r>
      <w:r w:rsidR="00F726A6">
        <w:rPr>
          <w:rFonts w:ascii="Times New Roman" w:hAnsi="Times New Roman" w:cs="Times New Roman"/>
          <w:sz w:val="30"/>
          <w:szCs w:val="30"/>
        </w:rPr>
        <w:t>о</w:t>
      </w:r>
      <w:r w:rsidR="00F059B6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рганизационное</w:t>
      </w:r>
      <w:r w:rsidR="00657958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и техническое</w:t>
      </w:r>
      <w:r w:rsidR="00F059B6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обеспечение работы Фармакопейного комитета</w:t>
      </w:r>
      <w:r w:rsidR="00657958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Союза</w:t>
      </w:r>
      <w:r w:rsidR="0037748F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;</w:t>
      </w:r>
    </w:p>
    <w:p w:rsidR="00477C40" w:rsidRPr="00413BBE" w:rsidRDefault="005A558F" w:rsidP="000A28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б</w:t>
      </w:r>
      <w:r w:rsidR="00F726A6">
        <w:rPr>
          <w:rFonts w:ascii="Times New Roman" w:hAnsi="Times New Roman" w:cs="Times New Roman"/>
          <w:sz w:val="30"/>
          <w:szCs w:val="30"/>
        </w:rPr>
        <w:t>)</w:t>
      </w:r>
      <w:r w:rsidR="003D7B60" w:rsidRPr="00413BBE">
        <w:rPr>
          <w:rFonts w:ascii="Times New Roman" w:hAnsi="Times New Roman" w:cs="Times New Roman"/>
          <w:sz w:val="30"/>
          <w:szCs w:val="30"/>
        </w:rPr>
        <w:t> </w:t>
      </w:r>
      <w:r w:rsidR="00F726A6">
        <w:rPr>
          <w:rFonts w:ascii="Times New Roman" w:hAnsi="Times New Roman" w:cs="Times New Roman"/>
          <w:sz w:val="30"/>
          <w:szCs w:val="30"/>
        </w:rPr>
        <w:t>п</w:t>
      </w:r>
      <w:r w:rsidR="00F274C4" w:rsidRPr="00413BBE">
        <w:rPr>
          <w:rFonts w:ascii="Times New Roman" w:hAnsi="Times New Roman" w:cs="Times New Roman"/>
          <w:sz w:val="30"/>
          <w:szCs w:val="30"/>
        </w:rPr>
        <w:t xml:space="preserve">рием заявок от </w:t>
      </w:r>
      <w:r w:rsidR="00A829A4" w:rsidRPr="00413BBE">
        <w:rPr>
          <w:rFonts w:ascii="Times New Roman" w:hAnsi="Times New Roman" w:cs="Times New Roman"/>
          <w:sz w:val="30"/>
          <w:szCs w:val="30"/>
        </w:rPr>
        <w:t>уполномоченных</w:t>
      </w:r>
      <w:r w:rsidR="00F274C4" w:rsidRPr="00413BBE">
        <w:rPr>
          <w:rFonts w:ascii="Times New Roman" w:hAnsi="Times New Roman" w:cs="Times New Roman"/>
          <w:sz w:val="30"/>
          <w:szCs w:val="30"/>
        </w:rPr>
        <w:t xml:space="preserve"> органов </w:t>
      </w:r>
      <w:r w:rsidR="0037748F" w:rsidRPr="00413BBE">
        <w:rPr>
          <w:rFonts w:ascii="Times New Roman" w:hAnsi="Times New Roman" w:cs="Times New Roman"/>
          <w:sz w:val="30"/>
          <w:szCs w:val="30"/>
        </w:rPr>
        <w:t xml:space="preserve">государств-членов </w:t>
      </w:r>
      <w:r w:rsidR="008B00AF">
        <w:rPr>
          <w:rFonts w:ascii="Times New Roman" w:hAnsi="Times New Roman" w:cs="Times New Roman"/>
          <w:sz w:val="30"/>
          <w:szCs w:val="30"/>
        </w:rPr>
        <w:br/>
      </w:r>
      <w:r w:rsidR="00477C40" w:rsidRPr="00413BBE">
        <w:rPr>
          <w:rFonts w:ascii="Times New Roman" w:hAnsi="Times New Roman" w:cs="Times New Roman"/>
          <w:sz w:val="30"/>
          <w:szCs w:val="30"/>
        </w:rPr>
        <w:t>о необходимости разработки фармакопейных статей (монографий)</w:t>
      </w:r>
      <w:r w:rsidR="00B27999">
        <w:rPr>
          <w:rFonts w:ascii="Times New Roman" w:hAnsi="Times New Roman" w:cs="Times New Roman"/>
          <w:sz w:val="30"/>
          <w:szCs w:val="30"/>
        </w:rPr>
        <w:t xml:space="preserve">, </w:t>
      </w:r>
      <w:r w:rsidR="00B408D3" w:rsidRPr="00413BBE">
        <w:rPr>
          <w:rFonts w:ascii="Times New Roman" w:hAnsi="Times New Roman" w:cs="Times New Roman"/>
          <w:sz w:val="30"/>
          <w:szCs w:val="30"/>
        </w:rPr>
        <w:t xml:space="preserve">обновления </w:t>
      </w:r>
      <w:r w:rsidR="00477C40" w:rsidRPr="00413BBE">
        <w:rPr>
          <w:rFonts w:ascii="Times New Roman" w:hAnsi="Times New Roman" w:cs="Times New Roman"/>
          <w:sz w:val="30"/>
          <w:szCs w:val="30"/>
        </w:rPr>
        <w:t>и</w:t>
      </w:r>
      <w:r w:rsidR="00B52C61">
        <w:rPr>
          <w:rFonts w:ascii="Times New Roman" w:hAnsi="Times New Roman" w:cs="Times New Roman"/>
          <w:sz w:val="30"/>
          <w:szCs w:val="30"/>
        </w:rPr>
        <w:t>ли</w:t>
      </w:r>
      <w:r w:rsidR="00477C40" w:rsidRPr="00413BBE">
        <w:rPr>
          <w:rFonts w:ascii="Times New Roman" w:hAnsi="Times New Roman" w:cs="Times New Roman"/>
          <w:sz w:val="30"/>
          <w:szCs w:val="30"/>
        </w:rPr>
        <w:t xml:space="preserve"> внесения изменений </w:t>
      </w:r>
      <w:r w:rsidR="00B27999">
        <w:rPr>
          <w:rFonts w:ascii="Times New Roman" w:hAnsi="Times New Roman" w:cs="Times New Roman"/>
          <w:sz w:val="30"/>
          <w:szCs w:val="30"/>
        </w:rPr>
        <w:t xml:space="preserve">в </w:t>
      </w:r>
      <w:r w:rsidR="00B27999" w:rsidRPr="00F75AFD">
        <w:rPr>
          <w:rFonts w:ascii="Times New Roman" w:hAnsi="Times New Roman" w:cs="Times New Roman"/>
          <w:sz w:val="30"/>
          <w:szCs w:val="30"/>
        </w:rPr>
        <w:t>фармакопейны</w:t>
      </w:r>
      <w:r w:rsidR="00B27999">
        <w:rPr>
          <w:rFonts w:ascii="Times New Roman" w:hAnsi="Times New Roman" w:cs="Times New Roman"/>
          <w:sz w:val="30"/>
          <w:szCs w:val="30"/>
        </w:rPr>
        <w:t>е статьи</w:t>
      </w:r>
      <w:r w:rsidR="00B27999" w:rsidRPr="00F75AFD">
        <w:rPr>
          <w:rFonts w:ascii="Times New Roman" w:hAnsi="Times New Roman" w:cs="Times New Roman"/>
          <w:sz w:val="30"/>
          <w:szCs w:val="30"/>
        </w:rPr>
        <w:t xml:space="preserve"> (монографи</w:t>
      </w:r>
      <w:r w:rsidR="00B27999">
        <w:rPr>
          <w:rFonts w:ascii="Times New Roman" w:hAnsi="Times New Roman" w:cs="Times New Roman"/>
          <w:sz w:val="30"/>
          <w:szCs w:val="30"/>
        </w:rPr>
        <w:t>и</w:t>
      </w:r>
      <w:r w:rsidR="00B27999" w:rsidRPr="00F75AFD">
        <w:rPr>
          <w:rFonts w:ascii="Times New Roman" w:hAnsi="Times New Roman" w:cs="Times New Roman"/>
          <w:sz w:val="30"/>
          <w:szCs w:val="30"/>
        </w:rPr>
        <w:t>)</w:t>
      </w:r>
      <w:r w:rsidR="00B27999">
        <w:rPr>
          <w:rFonts w:ascii="Times New Roman" w:hAnsi="Times New Roman" w:cs="Times New Roman"/>
          <w:sz w:val="30"/>
          <w:szCs w:val="30"/>
        </w:rPr>
        <w:t xml:space="preserve"> </w:t>
      </w:r>
      <w:r w:rsidR="00477C40" w:rsidRPr="00CD19CA">
        <w:rPr>
          <w:rFonts w:ascii="Times New Roman" w:hAnsi="Times New Roman" w:cs="Times New Roman"/>
          <w:sz w:val="30"/>
          <w:szCs w:val="30"/>
        </w:rPr>
        <w:t>с соответствующим обоснованием</w:t>
      </w:r>
      <w:r w:rsidR="00477C40" w:rsidRPr="00413BBE">
        <w:rPr>
          <w:rFonts w:ascii="Times New Roman" w:hAnsi="Times New Roman" w:cs="Times New Roman"/>
          <w:sz w:val="30"/>
          <w:szCs w:val="30"/>
        </w:rPr>
        <w:t>;</w:t>
      </w:r>
    </w:p>
    <w:p w:rsidR="00477C40" w:rsidRPr="00413BBE" w:rsidRDefault="005A558F" w:rsidP="000A28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</w:t>
      </w:r>
      <w:r w:rsidR="00F726A6">
        <w:rPr>
          <w:rFonts w:ascii="Times New Roman" w:hAnsi="Times New Roman" w:cs="Times New Roman"/>
          <w:sz w:val="30"/>
          <w:szCs w:val="30"/>
        </w:rPr>
        <w:t>)</w:t>
      </w:r>
      <w:r w:rsidR="003D7B60" w:rsidRPr="00413BBE">
        <w:rPr>
          <w:rFonts w:ascii="Times New Roman" w:hAnsi="Times New Roman" w:cs="Times New Roman"/>
          <w:sz w:val="30"/>
          <w:szCs w:val="30"/>
        </w:rPr>
        <w:t> </w:t>
      </w:r>
      <w:r w:rsidR="00F726A6">
        <w:rPr>
          <w:rFonts w:ascii="Times New Roman" w:hAnsi="Times New Roman" w:cs="Times New Roman"/>
          <w:sz w:val="30"/>
          <w:szCs w:val="30"/>
        </w:rPr>
        <w:t>п</w:t>
      </w:r>
      <w:r w:rsidR="00477C40" w:rsidRPr="00413BBE">
        <w:rPr>
          <w:rFonts w:ascii="Times New Roman" w:hAnsi="Times New Roman" w:cs="Times New Roman"/>
          <w:sz w:val="30"/>
          <w:szCs w:val="30"/>
        </w:rPr>
        <w:t>рием проектов фармакопейн</w:t>
      </w:r>
      <w:r>
        <w:rPr>
          <w:rFonts w:ascii="Times New Roman" w:hAnsi="Times New Roman" w:cs="Times New Roman"/>
          <w:sz w:val="30"/>
          <w:szCs w:val="30"/>
        </w:rPr>
        <w:t>ых</w:t>
      </w:r>
      <w:r w:rsidR="00477C40" w:rsidRPr="00413BBE">
        <w:rPr>
          <w:rFonts w:ascii="Times New Roman" w:hAnsi="Times New Roman" w:cs="Times New Roman"/>
          <w:sz w:val="30"/>
          <w:szCs w:val="30"/>
        </w:rPr>
        <w:t xml:space="preserve"> стат</w:t>
      </w:r>
      <w:r>
        <w:rPr>
          <w:rFonts w:ascii="Times New Roman" w:hAnsi="Times New Roman" w:cs="Times New Roman"/>
          <w:sz w:val="30"/>
          <w:szCs w:val="30"/>
        </w:rPr>
        <w:t>ей</w:t>
      </w:r>
      <w:r w:rsidR="00477C40" w:rsidRPr="00413BBE">
        <w:rPr>
          <w:rFonts w:ascii="Times New Roman" w:hAnsi="Times New Roman" w:cs="Times New Roman"/>
          <w:sz w:val="30"/>
          <w:szCs w:val="30"/>
        </w:rPr>
        <w:t xml:space="preserve"> (монографи</w:t>
      </w:r>
      <w:r>
        <w:rPr>
          <w:rFonts w:ascii="Times New Roman" w:hAnsi="Times New Roman" w:cs="Times New Roman"/>
          <w:sz w:val="30"/>
          <w:szCs w:val="30"/>
        </w:rPr>
        <w:t>й</w:t>
      </w:r>
      <w:r w:rsidR="00477C40" w:rsidRPr="00413BBE">
        <w:rPr>
          <w:rFonts w:ascii="Times New Roman" w:hAnsi="Times New Roman" w:cs="Times New Roman"/>
          <w:sz w:val="30"/>
          <w:szCs w:val="30"/>
        </w:rPr>
        <w:t>)</w:t>
      </w:r>
      <w:r w:rsidR="00D13E25">
        <w:rPr>
          <w:rFonts w:ascii="Times New Roman" w:hAnsi="Times New Roman" w:cs="Times New Roman"/>
          <w:sz w:val="30"/>
          <w:szCs w:val="30"/>
        </w:rPr>
        <w:t>,</w:t>
      </w:r>
      <w:r w:rsidR="00D13E25" w:rsidRPr="00D13E25">
        <w:rPr>
          <w:rFonts w:ascii="Times New Roman" w:hAnsi="Times New Roman" w:cs="Times New Roman"/>
          <w:sz w:val="30"/>
          <w:szCs w:val="30"/>
        </w:rPr>
        <w:t xml:space="preserve"> </w:t>
      </w:r>
      <w:r w:rsidR="00D13E25">
        <w:rPr>
          <w:rFonts w:ascii="Times New Roman" w:hAnsi="Times New Roman" w:cs="Times New Roman"/>
          <w:sz w:val="30"/>
          <w:szCs w:val="30"/>
        </w:rPr>
        <w:t xml:space="preserve"> </w:t>
      </w:r>
      <w:r w:rsidR="00B52C61">
        <w:rPr>
          <w:rFonts w:ascii="Times New Roman" w:hAnsi="Times New Roman" w:cs="Times New Roman"/>
          <w:sz w:val="30"/>
          <w:szCs w:val="30"/>
        </w:rPr>
        <w:t xml:space="preserve">проектов </w:t>
      </w:r>
      <w:r w:rsidR="00D13E25">
        <w:rPr>
          <w:rFonts w:ascii="Times New Roman" w:hAnsi="Times New Roman" w:cs="Times New Roman"/>
          <w:sz w:val="30"/>
          <w:szCs w:val="30"/>
        </w:rPr>
        <w:t>руководств по качеству лекарственных средств</w:t>
      </w:r>
      <w:r w:rsidR="00477C40" w:rsidRPr="00413BBE">
        <w:rPr>
          <w:rFonts w:ascii="Times New Roman" w:hAnsi="Times New Roman" w:cs="Times New Roman"/>
          <w:sz w:val="30"/>
          <w:szCs w:val="30"/>
        </w:rPr>
        <w:t xml:space="preserve"> и прилагаемых к ним документов и материалов;</w:t>
      </w:r>
    </w:p>
    <w:p w:rsidR="00A829A4" w:rsidRPr="00413BBE" w:rsidRDefault="005A558F" w:rsidP="000A28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CD19CA">
        <w:rPr>
          <w:rFonts w:ascii="Times New Roman" w:hAnsi="Times New Roman" w:cs="Times New Roman"/>
          <w:color w:val="000000" w:themeColor="text1"/>
          <w:sz w:val="30"/>
          <w:szCs w:val="30"/>
        </w:rPr>
        <w:t>г</w:t>
      </w:r>
      <w:r w:rsidR="00F726A6" w:rsidRPr="00CD19CA">
        <w:rPr>
          <w:rFonts w:ascii="Times New Roman" w:hAnsi="Times New Roman" w:cs="Times New Roman"/>
          <w:color w:val="000000" w:themeColor="text1"/>
          <w:sz w:val="30"/>
          <w:szCs w:val="30"/>
        </w:rPr>
        <w:t>)</w:t>
      </w:r>
      <w:r w:rsidR="003D7B60" w:rsidRPr="00CD19CA">
        <w:rPr>
          <w:rFonts w:ascii="Times New Roman" w:hAnsi="Times New Roman" w:cs="Times New Roman"/>
          <w:color w:val="000000" w:themeColor="text1"/>
          <w:sz w:val="30"/>
          <w:szCs w:val="30"/>
        </w:rPr>
        <w:t> </w:t>
      </w:r>
      <w:r w:rsidR="00F726A6" w:rsidRPr="00CD19CA">
        <w:rPr>
          <w:rFonts w:ascii="Times New Roman" w:hAnsi="Times New Roman" w:cs="Times New Roman"/>
          <w:color w:val="000000" w:themeColor="text1"/>
          <w:sz w:val="30"/>
          <w:szCs w:val="30"/>
        </w:rPr>
        <w:t>п</w:t>
      </w:r>
      <w:r w:rsidR="00A829A4" w:rsidRPr="00CD19CA">
        <w:rPr>
          <w:rFonts w:ascii="Times New Roman" w:hAnsi="Times New Roman" w:cs="Times New Roman"/>
          <w:color w:val="000000" w:themeColor="text1"/>
          <w:sz w:val="30"/>
          <w:szCs w:val="30"/>
        </w:rPr>
        <w:t>одготовк</w:t>
      </w:r>
      <w:r w:rsidR="00C85FEB" w:rsidRPr="00CD19CA">
        <w:rPr>
          <w:rFonts w:ascii="Times New Roman" w:hAnsi="Times New Roman" w:cs="Times New Roman"/>
          <w:color w:val="000000" w:themeColor="text1"/>
          <w:sz w:val="30"/>
          <w:szCs w:val="30"/>
        </w:rPr>
        <w:t>у</w:t>
      </w:r>
      <w:r w:rsidR="00A829A4" w:rsidRPr="00CD19C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EE69F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выписки из протокола заседания Фармакопейного комитета Союза </w:t>
      </w:r>
      <w:r w:rsidR="00C85FEB" w:rsidRPr="00CD19CA">
        <w:rPr>
          <w:rFonts w:ascii="Times New Roman" w:hAnsi="Times New Roman" w:cs="Times New Roman"/>
          <w:color w:val="000000" w:themeColor="text1"/>
          <w:sz w:val="30"/>
          <w:szCs w:val="30"/>
        </w:rPr>
        <w:t>об одобрении или</w:t>
      </w:r>
      <w:r w:rsidR="00B52C61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об</w:t>
      </w:r>
      <w:r w:rsidR="00C85FEB" w:rsidRPr="00CD19C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отказе в одобрении проектов фармакопейных статей (монографий)</w:t>
      </w:r>
      <w:r w:rsidR="00B408D3">
        <w:rPr>
          <w:rFonts w:ascii="Times New Roman" w:hAnsi="Times New Roman" w:cs="Times New Roman"/>
          <w:color w:val="000000" w:themeColor="text1"/>
          <w:sz w:val="30"/>
          <w:szCs w:val="30"/>
        </w:rPr>
        <w:t>, обновлений</w:t>
      </w:r>
      <w:r w:rsidR="00C85FEB" w:rsidRPr="00CD19C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или </w:t>
      </w:r>
      <w:r w:rsidR="00B52C61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вносимых </w:t>
      </w:r>
      <w:r w:rsidR="00C85FEB" w:rsidRPr="00CD19CA">
        <w:rPr>
          <w:rFonts w:ascii="Times New Roman" w:hAnsi="Times New Roman" w:cs="Times New Roman"/>
          <w:color w:val="000000" w:themeColor="text1"/>
          <w:sz w:val="30"/>
          <w:szCs w:val="30"/>
        </w:rPr>
        <w:t>изменений</w:t>
      </w:r>
      <w:r w:rsidR="00B2799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в </w:t>
      </w:r>
      <w:r w:rsidR="00B27999" w:rsidRPr="00F75AFD">
        <w:rPr>
          <w:rFonts w:ascii="Times New Roman" w:hAnsi="Times New Roman" w:cs="Times New Roman"/>
          <w:sz w:val="30"/>
          <w:szCs w:val="30"/>
        </w:rPr>
        <w:t>фармакопейны</w:t>
      </w:r>
      <w:r w:rsidR="00B27999">
        <w:rPr>
          <w:rFonts w:ascii="Times New Roman" w:hAnsi="Times New Roman" w:cs="Times New Roman"/>
          <w:sz w:val="30"/>
          <w:szCs w:val="30"/>
        </w:rPr>
        <w:t>е статьи</w:t>
      </w:r>
      <w:r w:rsidR="00B27999" w:rsidRPr="00F75AFD">
        <w:rPr>
          <w:rFonts w:ascii="Times New Roman" w:hAnsi="Times New Roman" w:cs="Times New Roman"/>
          <w:sz w:val="30"/>
          <w:szCs w:val="30"/>
        </w:rPr>
        <w:t xml:space="preserve"> (монографи</w:t>
      </w:r>
      <w:r w:rsidR="00B27999">
        <w:rPr>
          <w:rFonts w:ascii="Times New Roman" w:hAnsi="Times New Roman" w:cs="Times New Roman"/>
          <w:sz w:val="30"/>
          <w:szCs w:val="30"/>
        </w:rPr>
        <w:t>и</w:t>
      </w:r>
      <w:r w:rsidR="00B27999" w:rsidRPr="00F75AFD">
        <w:rPr>
          <w:rFonts w:ascii="Times New Roman" w:hAnsi="Times New Roman" w:cs="Times New Roman"/>
          <w:sz w:val="30"/>
          <w:szCs w:val="30"/>
        </w:rPr>
        <w:t>)</w:t>
      </w:r>
      <w:r w:rsidR="00B52C61">
        <w:rPr>
          <w:rFonts w:ascii="Times New Roman" w:hAnsi="Times New Roman" w:cs="Times New Roman"/>
          <w:color w:val="000000" w:themeColor="text1"/>
          <w:sz w:val="30"/>
          <w:szCs w:val="30"/>
        </w:rPr>
        <w:t>,</w:t>
      </w:r>
      <w:r w:rsidR="00D13E2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D13E25">
        <w:rPr>
          <w:rFonts w:ascii="Times New Roman" w:hAnsi="Times New Roman" w:cs="Times New Roman"/>
          <w:sz w:val="30"/>
          <w:szCs w:val="30"/>
        </w:rPr>
        <w:t xml:space="preserve">а также </w:t>
      </w:r>
      <w:r w:rsidR="00B52C61">
        <w:rPr>
          <w:rFonts w:ascii="Times New Roman" w:hAnsi="Times New Roman" w:cs="Times New Roman"/>
          <w:sz w:val="30"/>
          <w:szCs w:val="30"/>
        </w:rPr>
        <w:t xml:space="preserve">проектов </w:t>
      </w:r>
      <w:r w:rsidR="00D13E25">
        <w:rPr>
          <w:rFonts w:ascii="Times New Roman" w:hAnsi="Times New Roman" w:cs="Times New Roman"/>
          <w:sz w:val="30"/>
          <w:szCs w:val="30"/>
        </w:rPr>
        <w:t>руководств по качеству лекарственных средств</w:t>
      </w:r>
      <w:r w:rsidR="00A829A4" w:rsidRPr="00CD19CA">
        <w:rPr>
          <w:rFonts w:ascii="Times New Roman" w:hAnsi="Times New Roman" w:cs="Times New Roman"/>
          <w:color w:val="000000" w:themeColor="text1"/>
          <w:sz w:val="30"/>
          <w:szCs w:val="30"/>
        </w:rPr>
        <w:t>;</w:t>
      </w:r>
    </w:p>
    <w:p w:rsidR="00CD5473" w:rsidRDefault="005A558F" w:rsidP="00CD54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д</w:t>
      </w:r>
      <w:r w:rsidR="00F726A6">
        <w:rPr>
          <w:rFonts w:ascii="Times New Roman" w:hAnsi="Times New Roman" w:cs="Times New Roman"/>
          <w:sz w:val="30"/>
          <w:szCs w:val="30"/>
        </w:rPr>
        <w:t>)</w:t>
      </w:r>
      <w:r w:rsidR="003D7B60" w:rsidRPr="00413BBE">
        <w:rPr>
          <w:rFonts w:ascii="Times New Roman" w:hAnsi="Times New Roman" w:cs="Times New Roman"/>
          <w:color w:val="0070C0"/>
          <w:sz w:val="30"/>
          <w:szCs w:val="30"/>
        </w:rPr>
        <w:t> </w:t>
      </w:r>
      <w:r w:rsidR="00F726A6" w:rsidRPr="00F726A6">
        <w:rPr>
          <w:rFonts w:ascii="Times New Roman" w:hAnsi="Times New Roman" w:cs="Times New Roman"/>
          <w:color w:val="000000" w:themeColor="text1"/>
          <w:sz w:val="30"/>
          <w:szCs w:val="30"/>
        </w:rPr>
        <w:t>п</w:t>
      </w:r>
      <w:r w:rsidR="00F059B6" w:rsidRPr="00413BBE">
        <w:rPr>
          <w:rFonts w:ascii="Times New Roman" w:hAnsi="Times New Roman" w:cs="Times New Roman"/>
          <w:sz w:val="30"/>
          <w:szCs w:val="30"/>
        </w:rPr>
        <w:t>одготовк</w:t>
      </w:r>
      <w:r w:rsidR="00C85FEB">
        <w:rPr>
          <w:rFonts w:ascii="Times New Roman" w:hAnsi="Times New Roman" w:cs="Times New Roman"/>
          <w:sz w:val="30"/>
          <w:szCs w:val="30"/>
        </w:rPr>
        <w:t>у</w:t>
      </w:r>
      <w:r w:rsidR="00F059B6" w:rsidRPr="00413BBE">
        <w:rPr>
          <w:rFonts w:ascii="Times New Roman" w:hAnsi="Times New Roman" w:cs="Times New Roman"/>
          <w:sz w:val="30"/>
          <w:szCs w:val="30"/>
        </w:rPr>
        <w:t xml:space="preserve"> </w:t>
      </w:r>
      <w:r w:rsidR="00C85FEB">
        <w:rPr>
          <w:rFonts w:ascii="Times New Roman" w:hAnsi="Times New Roman" w:cs="Times New Roman"/>
          <w:sz w:val="30"/>
          <w:szCs w:val="30"/>
        </w:rPr>
        <w:t xml:space="preserve">и внесение для рассмотрения </w:t>
      </w:r>
      <w:r w:rsidR="00F059B6" w:rsidRPr="00413BBE">
        <w:rPr>
          <w:rFonts w:ascii="Times New Roman" w:hAnsi="Times New Roman" w:cs="Times New Roman"/>
          <w:sz w:val="30"/>
          <w:szCs w:val="30"/>
        </w:rPr>
        <w:t>Комисси</w:t>
      </w:r>
      <w:r w:rsidR="009A2A39">
        <w:rPr>
          <w:rFonts w:ascii="Times New Roman" w:hAnsi="Times New Roman" w:cs="Times New Roman"/>
          <w:sz w:val="30"/>
          <w:szCs w:val="30"/>
        </w:rPr>
        <w:t>ей</w:t>
      </w:r>
      <w:r w:rsidR="00191C0F" w:rsidRPr="00413BBE">
        <w:rPr>
          <w:rFonts w:ascii="Times New Roman" w:hAnsi="Times New Roman" w:cs="Times New Roman"/>
          <w:sz w:val="30"/>
          <w:szCs w:val="30"/>
        </w:rPr>
        <w:t xml:space="preserve"> </w:t>
      </w:r>
      <w:r w:rsidR="00EE69F9">
        <w:rPr>
          <w:rFonts w:ascii="Times New Roman" w:hAnsi="Times New Roman" w:cs="Times New Roman"/>
          <w:sz w:val="30"/>
          <w:szCs w:val="30"/>
        </w:rPr>
        <w:t xml:space="preserve">проекта </w:t>
      </w:r>
      <w:r w:rsidR="00191C0F" w:rsidRPr="00413BBE">
        <w:rPr>
          <w:rFonts w:ascii="Times New Roman" w:hAnsi="Times New Roman" w:cs="Times New Roman"/>
          <w:sz w:val="30"/>
          <w:szCs w:val="30"/>
        </w:rPr>
        <w:t>Фармакопеи Союза</w:t>
      </w:r>
      <w:r w:rsidR="00EE69F9">
        <w:rPr>
          <w:rFonts w:ascii="Times New Roman" w:hAnsi="Times New Roman" w:cs="Times New Roman"/>
          <w:sz w:val="30"/>
          <w:szCs w:val="30"/>
        </w:rPr>
        <w:t xml:space="preserve"> после его одобрения Фармакопейным комитетом Союза</w:t>
      </w:r>
      <w:r w:rsidR="00A829A4" w:rsidRPr="00413BBE">
        <w:rPr>
          <w:rFonts w:ascii="Times New Roman" w:hAnsi="Times New Roman" w:cs="Times New Roman"/>
          <w:sz w:val="30"/>
          <w:szCs w:val="30"/>
        </w:rPr>
        <w:t>;</w:t>
      </w:r>
      <w:r w:rsidR="00CD5473" w:rsidRPr="00CD5473">
        <w:rPr>
          <w:rFonts w:ascii="Times New Roman" w:hAnsi="Times New Roman" w:cs="Times New Roman"/>
          <w:sz w:val="30"/>
          <w:szCs w:val="30"/>
        </w:rPr>
        <w:t xml:space="preserve"> </w:t>
      </w:r>
    </w:p>
    <w:p w:rsidR="008C2692" w:rsidRDefault="008C2692" w:rsidP="00CD54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е)</w:t>
      </w:r>
      <w:r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 </w:t>
      </w:r>
      <w:r w:rsidRPr="00F726A6">
        <w:rPr>
          <w:rFonts w:ascii="Times New Roman" w:hAnsi="Times New Roman" w:cs="Times New Roman"/>
          <w:color w:val="000000" w:themeColor="text1"/>
          <w:sz w:val="30"/>
          <w:szCs w:val="30"/>
        </w:rPr>
        <w:t>п</w:t>
      </w:r>
      <w:r w:rsidRPr="00413BBE">
        <w:rPr>
          <w:rFonts w:ascii="Times New Roman" w:hAnsi="Times New Roman" w:cs="Times New Roman"/>
          <w:sz w:val="30"/>
          <w:szCs w:val="30"/>
        </w:rPr>
        <w:t>одготовк</w:t>
      </w:r>
      <w:r>
        <w:rPr>
          <w:rFonts w:ascii="Times New Roman" w:hAnsi="Times New Roman" w:cs="Times New Roman"/>
          <w:sz w:val="30"/>
          <w:szCs w:val="30"/>
        </w:rPr>
        <w:t>у</w:t>
      </w:r>
      <w:r w:rsidRPr="00413BB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и внесение для рассмотрения </w:t>
      </w:r>
      <w:r w:rsidR="009A2A39" w:rsidRPr="00413BBE">
        <w:rPr>
          <w:rFonts w:ascii="Times New Roman" w:hAnsi="Times New Roman" w:cs="Times New Roman"/>
          <w:sz w:val="30"/>
          <w:szCs w:val="30"/>
        </w:rPr>
        <w:t>Комисси</w:t>
      </w:r>
      <w:r w:rsidR="009A2A39">
        <w:rPr>
          <w:rFonts w:ascii="Times New Roman" w:hAnsi="Times New Roman" w:cs="Times New Roman"/>
          <w:sz w:val="30"/>
          <w:szCs w:val="30"/>
        </w:rPr>
        <w:t>ей</w:t>
      </w:r>
      <w:r w:rsidRPr="00413BB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проекта рекомендации о руководстве по качеству лекарственных средств;</w:t>
      </w:r>
    </w:p>
    <w:p w:rsidR="00A829A4" w:rsidRPr="00413BBE" w:rsidRDefault="008C2692" w:rsidP="000A28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ж)</w:t>
      </w:r>
      <w:r w:rsidRPr="00413BBE">
        <w:rPr>
          <w:rFonts w:ascii="Times New Roman" w:hAnsi="Times New Roman" w:cs="Times New Roman"/>
          <w:sz w:val="30"/>
          <w:szCs w:val="30"/>
        </w:rPr>
        <w:t> </w:t>
      </w:r>
      <w:r w:rsidR="00F726A6">
        <w:rPr>
          <w:rFonts w:ascii="Times New Roman" w:hAnsi="Times New Roman" w:cs="Times New Roman"/>
          <w:color w:val="000000" w:themeColor="text1"/>
          <w:sz w:val="30"/>
          <w:szCs w:val="30"/>
        </w:rPr>
        <w:t>в</w:t>
      </w:r>
      <w:r w:rsidR="00A829A4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едение </w:t>
      </w:r>
      <w:r w:rsidR="00CD3D0E">
        <w:rPr>
          <w:rFonts w:ascii="Times New Roman" w:hAnsi="Times New Roman" w:cs="Times New Roman"/>
          <w:color w:val="000000" w:themeColor="text1"/>
          <w:sz w:val="30"/>
          <w:szCs w:val="30"/>
        </w:rPr>
        <w:t>п</w:t>
      </w:r>
      <w:r w:rsidR="00A829A4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еречня стандартных образцов Фармакопеи Союза;</w:t>
      </w:r>
    </w:p>
    <w:p w:rsidR="007225A0" w:rsidRPr="00413BBE" w:rsidRDefault="008C2692" w:rsidP="000A28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з)</w:t>
      </w:r>
      <w:r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 </w:t>
      </w:r>
      <w:r w:rsidR="005A558F">
        <w:rPr>
          <w:rFonts w:ascii="Times New Roman" w:hAnsi="Times New Roman" w:cs="Times New Roman"/>
          <w:sz w:val="30"/>
          <w:szCs w:val="30"/>
        </w:rPr>
        <w:t>р</w:t>
      </w:r>
      <w:r w:rsidR="007225A0" w:rsidRPr="00413BBE">
        <w:rPr>
          <w:rFonts w:ascii="Times New Roman" w:hAnsi="Times New Roman" w:cs="Times New Roman"/>
          <w:sz w:val="30"/>
          <w:szCs w:val="30"/>
        </w:rPr>
        <w:t>азмещение</w:t>
      </w:r>
      <w:r w:rsidR="007225A0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проектов фармакопейных статей (монографий)</w:t>
      </w:r>
      <w:r w:rsidR="00D13E25" w:rsidRPr="00D13E25">
        <w:rPr>
          <w:rFonts w:ascii="Times New Roman" w:hAnsi="Times New Roman" w:cs="Times New Roman"/>
          <w:sz w:val="30"/>
          <w:szCs w:val="30"/>
        </w:rPr>
        <w:t xml:space="preserve"> </w:t>
      </w:r>
      <w:r w:rsidR="00D13E25">
        <w:rPr>
          <w:rFonts w:ascii="Times New Roman" w:hAnsi="Times New Roman" w:cs="Times New Roman"/>
          <w:sz w:val="30"/>
          <w:szCs w:val="30"/>
        </w:rPr>
        <w:t>и проектов руководств по качеству лекарственных средств,</w:t>
      </w:r>
      <w:r w:rsidR="008A698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8A698C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рекоменд</w:t>
      </w:r>
      <w:r w:rsidR="008A698C">
        <w:rPr>
          <w:rFonts w:ascii="Times New Roman" w:hAnsi="Times New Roman" w:cs="Times New Roman"/>
          <w:color w:val="000000" w:themeColor="text1"/>
          <w:sz w:val="30"/>
          <w:szCs w:val="30"/>
        </w:rPr>
        <w:t>ованных</w:t>
      </w:r>
      <w:r w:rsidR="008A698C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8A698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специализированными </w:t>
      </w:r>
      <w:r w:rsidR="008A698C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экспертными группами</w:t>
      </w:r>
      <w:r w:rsidR="00D13E2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8A698C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к одобрению</w:t>
      </w:r>
      <w:r w:rsidR="008A698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Фармакопейным комитетом Союза,</w:t>
      </w:r>
      <w:r w:rsidR="008A698C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7225A0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на официальном сайте Союза в </w:t>
      </w:r>
      <w:r w:rsidR="008B00A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информационно-телекоммуникационной </w:t>
      </w:r>
      <w:r w:rsidR="007225A0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сети «Интернет»</w:t>
      </w:r>
      <w:r w:rsidR="00477C40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;</w:t>
      </w:r>
      <w:r w:rsidR="007225A0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</w:p>
    <w:p w:rsidR="00CD5473" w:rsidRDefault="008C2692" w:rsidP="00CD54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и) </w:t>
      </w:r>
      <w:r w:rsidR="005A558F">
        <w:rPr>
          <w:rFonts w:ascii="Times New Roman" w:hAnsi="Times New Roman" w:cs="Times New Roman"/>
          <w:color w:val="000000" w:themeColor="text1"/>
          <w:sz w:val="30"/>
          <w:szCs w:val="30"/>
        </w:rPr>
        <w:t>о</w:t>
      </w:r>
      <w:r w:rsidR="00A829A4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свещение деятельности Фармакопейного комитета Союза </w:t>
      </w:r>
      <w:r w:rsidR="00B52C61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на официальном сайте Союза в </w:t>
      </w:r>
      <w:r w:rsidR="00B52C61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информационно-телекоммуникационной </w:t>
      </w:r>
      <w:r w:rsidR="00B52C61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сети «Интернет»</w:t>
      </w:r>
      <w:r w:rsidR="00CD5473">
        <w:rPr>
          <w:rFonts w:ascii="Times New Roman" w:hAnsi="Times New Roman" w:cs="Times New Roman"/>
          <w:color w:val="000000" w:themeColor="text1"/>
          <w:sz w:val="30"/>
          <w:szCs w:val="30"/>
        </w:rPr>
        <w:t>;</w:t>
      </w:r>
      <w:r w:rsidR="00CD5473" w:rsidRPr="00CD5473">
        <w:rPr>
          <w:rFonts w:ascii="Times New Roman" w:hAnsi="Times New Roman" w:cs="Times New Roman"/>
          <w:sz w:val="30"/>
          <w:szCs w:val="30"/>
        </w:rPr>
        <w:t xml:space="preserve"> </w:t>
      </w:r>
    </w:p>
    <w:p w:rsidR="00CD5473" w:rsidRDefault="008C2692" w:rsidP="00CD54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к) </w:t>
      </w:r>
      <w:r w:rsidR="00272E1A" w:rsidRPr="00413BBE">
        <w:rPr>
          <w:rFonts w:ascii="Times New Roman" w:hAnsi="Times New Roman" w:cs="Times New Roman"/>
          <w:sz w:val="30"/>
          <w:szCs w:val="30"/>
        </w:rPr>
        <w:t>подготовку</w:t>
      </w:r>
      <w:r w:rsidR="00272E1A" w:rsidRPr="00272E1A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="00272E1A" w:rsidRPr="00413BBE">
        <w:rPr>
          <w:rFonts w:ascii="Times New Roman" w:hAnsi="Times New Roman" w:cs="Times New Roman"/>
          <w:sz w:val="30"/>
          <w:szCs w:val="30"/>
        </w:rPr>
        <w:t>проект</w:t>
      </w:r>
      <w:r w:rsidR="00272E1A">
        <w:rPr>
          <w:rFonts w:ascii="Times New Roman" w:hAnsi="Times New Roman" w:cs="Times New Roman"/>
          <w:sz w:val="30"/>
          <w:szCs w:val="30"/>
        </w:rPr>
        <w:t>а</w:t>
      </w:r>
      <w:r w:rsidR="00272E1A" w:rsidRPr="00413BBE">
        <w:rPr>
          <w:rFonts w:ascii="Times New Roman" w:hAnsi="Times New Roman" w:cs="Times New Roman"/>
          <w:sz w:val="30"/>
          <w:szCs w:val="30"/>
        </w:rPr>
        <w:t xml:space="preserve"> повестки дня заседания </w:t>
      </w:r>
      <w:r w:rsidR="00272E1A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Фармакопейного комитета</w:t>
      </w:r>
      <w:proofErr w:type="gramEnd"/>
      <w:r w:rsidR="00272E1A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Союза</w:t>
      </w:r>
      <w:r w:rsidR="00272E1A">
        <w:rPr>
          <w:rFonts w:ascii="Times New Roman" w:hAnsi="Times New Roman" w:cs="Times New Roman"/>
          <w:color w:val="000000" w:themeColor="text1"/>
          <w:sz w:val="30"/>
          <w:szCs w:val="30"/>
        </w:rPr>
        <w:t>,</w:t>
      </w:r>
      <w:r w:rsidR="00272E1A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CD5473" w:rsidRPr="00413BBE">
        <w:rPr>
          <w:rFonts w:ascii="Times New Roman" w:hAnsi="Times New Roman" w:cs="Times New Roman"/>
          <w:sz w:val="30"/>
          <w:szCs w:val="30"/>
        </w:rPr>
        <w:t>формир</w:t>
      </w:r>
      <w:r w:rsidR="00CD5473">
        <w:rPr>
          <w:rFonts w:ascii="Times New Roman" w:hAnsi="Times New Roman" w:cs="Times New Roman"/>
          <w:sz w:val="30"/>
          <w:szCs w:val="30"/>
        </w:rPr>
        <w:t>ование</w:t>
      </w:r>
      <w:r w:rsidR="00CD5473" w:rsidRPr="00413BBE">
        <w:rPr>
          <w:rFonts w:ascii="Times New Roman" w:hAnsi="Times New Roman" w:cs="Times New Roman"/>
          <w:sz w:val="30"/>
          <w:szCs w:val="30"/>
        </w:rPr>
        <w:t xml:space="preserve"> проект</w:t>
      </w:r>
      <w:r w:rsidR="00CD5473">
        <w:rPr>
          <w:rFonts w:ascii="Times New Roman" w:hAnsi="Times New Roman" w:cs="Times New Roman"/>
          <w:sz w:val="30"/>
          <w:szCs w:val="30"/>
        </w:rPr>
        <w:t>а</w:t>
      </w:r>
      <w:r w:rsidR="00CD5473" w:rsidRPr="00413BBE">
        <w:rPr>
          <w:rFonts w:ascii="Times New Roman" w:hAnsi="Times New Roman" w:cs="Times New Roman"/>
          <w:sz w:val="30"/>
          <w:szCs w:val="30"/>
        </w:rPr>
        <w:t xml:space="preserve"> повестки дня заседани</w:t>
      </w:r>
      <w:r w:rsidR="00B27999">
        <w:rPr>
          <w:rFonts w:ascii="Times New Roman" w:hAnsi="Times New Roman" w:cs="Times New Roman"/>
          <w:sz w:val="30"/>
          <w:szCs w:val="30"/>
        </w:rPr>
        <w:t>й</w:t>
      </w:r>
      <w:r w:rsidR="00CD5473" w:rsidRPr="00413BBE">
        <w:rPr>
          <w:rFonts w:ascii="Times New Roman" w:hAnsi="Times New Roman" w:cs="Times New Roman"/>
          <w:sz w:val="30"/>
          <w:szCs w:val="30"/>
        </w:rPr>
        <w:t xml:space="preserve"> </w:t>
      </w:r>
      <w:r w:rsidR="00CD5473">
        <w:rPr>
          <w:rFonts w:ascii="Times New Roman" w:hAnsi="Times New Roman" w:cs="Times New Roman"/>
          <w:sz w:val="30"/>
          <w:szCs w:val="30"/>
        </w:rPr>
        <w:t xml:space="preserve">специализированных </w:t>
      </w:r>
      <w:r w:rsidR="00CD5473" w:rsidRPr="00413BBE">
        <w:rPr>
          <w:rFonts w:ascii="Times New Roman" w:hAnsi="Times New Roman" w:cs="Times New Roman"/>
          <w:sz w:val="30"/>
          <w:szCs w:val="30"/>
        </w:rPr>
        <w:t>экспертн</w:t>
      </w:r>
      <w:r w:rsidR="00CD5473">
        <w:rPr>
          <w:rFonts w:ascii="Times New Roman" w:hAnsi="Times New Roman" w:cs="Times New Roman"/>
          <w:sz w:val="30"/>
          <w:szCs w:val="30"/>
        </w:rPr>
        <w:t>ых</w:t>
      </w:r>
      <w:r w:rsidR="00CD5473" w:rsidRPr="00413BBE">
        <w:rPr>
          <w:rFonts w:ascii="Times New Roman" w:hAnsi="Times New Roman" w:cs="Times New Roman"/>
          <w:sz w:val="30"/>
          <w:szCs w:val="30"/>
        </w:rPr>
        <w:t xml:space="preserve"> групп</w:t>
      </w:r>
      <w:r w:rsidR="00CD5473">
        <w:rPr>
          <w:rFonts w:ascii="Times New Roman" w:hAnsi="Times New Roman" w:cs="Times New Roman"/>
          <w:sz w:val="30"/>
          <w:szCs w:val="30"/>
        </w:rPr>
        <w:t>;</w:t>
      </w:r>
    </w:p>
    <w:p w:rsidR="00CD5473" w:rsidRDefault="008C2692" w:rsidP="00CD54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л) </w:t>
      </w:r>
      <w:r w:rsidR="00CD5473" w:rsidRPr="00413BBE">
        <w:rPr>
          <w:rFonts w:ascii="Times New Roman" w:hAnsi="Times New Roman" w:cs="Times New Roman"/>
          <w:sz w:val="30"/>
          <w:szCs w:val="30"/>
        </w:rPr>
        <w:t>ведени</w:t>
      </w:r>
      <w:r w:rsidR="00BD56A0">
        <w:rPr>
          <w:rFonts w:ascii="Times New Roman" w:hAnsi="Times New Roman" w:cs="Times New Roman"/>
          <w:sz w:val="30"/>
          <w:szCs w:val="30"/>
        </w:rPr>
        <w:t>е</w:t>
      </w:r>
      <w:r w:rsidR="00CD5473" w:rsidRPr="00413BBE">
        <w:rPr>
          <w:rFonts w:ascii="Times New Roman" w:hAnsi="Times New Roman" w:cs="Times New Roman"/>
          <w:sz w:val="30"/>
          <w:szCs w:val="30"/>
        </w:rPr>
        <w:t xml:space="preserve"> протоколов заседаний</w:t>
      </w:r>
      <w:r w:rsidR="00CD5473">
        <w:rPr>
          <w:rFonts w:ascii="Times New Roman" w:hAnsi="Times New Roman" w:cs="Times New Roman"/>
          <w:sz w:val="30"/>
          <w:szCs w:val="30"/>
        </w:rPr>
        <w:t xml:space="preserve"> Фармакопейного комитета</w:t>
      </w:r>
      <w:r w:rsidR="00FE4F1F">
        <w:rPr>
          <w:rFonts w:ascii="Times New Roman" w:hAnsi="Times New Roman" w:cs="Times New Roman"/>
          <w:sz w:val="30"/>
          <w:szCs w:val="30"/>
        </w:rPr>
        <w:t xml:space="preserve"> </w:t>
      </w:r>
      <w:r w:rsidR="00FE4F1F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Союза</w:t>
      </w:r>
      <w:r w:rsidR="00CD5473">
        <w:rPr>
          <w:rFonts w:ascii="Times New Roman" w:hAnsi="Times New Roman" w:cs="Times New Roman"/>
          <w:sz w:val="30"/>
          <w:szCs w:val="30"/>
        </w:rPr>
        <w:t xml:space="preserve"> и специализированных экспертных групп;</w:t>
      </w:r>
    </w:p>
    <w:p w:rsidR="00CD5473" w:rsidRDefault="008C2692" w:rsidP="008B0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м) </w:t>
      </w:r>
      <w:r w:rsidR="00CD5473" w:rsidRPr="00413BBE">
        <w:rPr>
          <w:rFonts w:ascii="Times New Roman" w:hAnsi="Times New Roman" w:cs="Times New Roman"/>
          <w:sz w:val="30"/>
          <w:szCs w:val="30"/>
        </w:rPr>
        <w:t>подготовк</w:t>
      </w:r>
      <w:r w:rsidR="00C113C3">
        <w:rPr>
          <w:rFonts w:ascii="Times New Roman" w:hAnsi="Times New Roman" w:cs="Times New Roman"/>
          <w:sz w:val="30"/>
          <w:szCs w:val="30"/>
        </w:rPr>
        <w:t>у</w:t>
      </w:r>
      <w:r w:rsidR="00CD5473" w:rsidRPr="00413BBE">
        <w:rPr>
          <w:rFonts w:ascii="Times New Roman" w:hAnsi="Times New Roman" w:cs="Times New Roman"/>
          <w:sz w:val="30"/>
          <w:szCs w:val="30"/>
        </w:rPr>
        <w:t xml:space="preserve"> и представление материалов к заседаниям </w:t>
      </w:r>
      <w:r w:rsidR="00996939">
        <w:rPr>
          <w:rFonts w:ascii="Times New Roman" w:hAnsi="Times New Roman" w:cs="Times New Roman"/>
          <w:sz w:val="30"/>
          <w:szCs w:val="30"/>
        </w:rPr>
        <w:t xml:space="preserve">Фармакопейного комитета </w:t>
      </w:r>
      <w:r w:rsidR="00FE4F1F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Союза</w:t>
      </w:r>
      <w:r w:rsidR="00FE4F1F">
        <w:rPr>
          <w:rFonts w:ascii="Times New Roman" w:hAnsi="Times New Roman" w:cs="Times New Roman"/>
          <w:sz w:val="30"/>
          <w:szCs w:val="30"/>
        </w:rPr>
        <w:t xml:space="preserve"> </w:t>
      </w:r>
      <w:r w:rsidR="00996939">
        <w:rPr>
          <w:rFonts w:ascii="Times New Roman" w:hAnsi="Times New Roman" w:cs="Times New Roman"/>
          <w:sz w:val="30"/>
          <w:szCs w:val="30"/>
        </w:rPr>
        <w:t>и специализированных экспертных групп.</w:t>
      </w:r>
    </w:p>
    <w:p w:rsidR="00FE4F1F" w:rsidRDefault="00AB1FA4" w:rsidP="008B0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01519">
        <w:rPr>
          <w:rFonts w:ascii="Times New Roman" w:hAnsi="Times New Roman" w:cs="Times New Roman"/>
          <w:sz w:val="30"/>
          <w:szCs w:val="30"/>
        </w:rPr>
        <w:t>1</w:t>
      </w:r>
      <w:r>
        <w:rPr>
          <w:rFonts w:ascii="Times New Roman" w:hAnsi="Times New Roman" w:cs="Times New Roman"/>
          <w:sz w:val="30"/>
          <w:szCs w:val="30"/>
        </w:rPr>
        <w:t>8</w:t>
      </w:r>
      <w:r w:rsidR="003D7B60" w:rsidRPr="00001519">
        <w:rPr>
          <w:rFonts w:ascii="Times New Roman" w:hAnsi="Times New Roman" w:cs="Times New Roman"/>
          <w:sz w:val="30"/>
          <w:szCs w:val="30"/>
        </w:rPr>
        <w:t>.</w:t>
      </w:r>
      <w:r w:rsidR="000238B7" w:rsidRPr="00001519">
        <w:rPr>
          <w:rFonts w:ascii="Times New Roman" w:hAnsi="Times New Roman" w:cs="Times New Roman"/>
          <w:sz w:val="30"/>
          <w:szCs w:val="30"/>
        </w:rPr>
        <w:t> </w:t>
      </w:r>
      <w:r w:rsidR="005A558F" w:rsidRPr="00001519">
        <w:rPr>
          <w:rFonts w:ascii="Times New Roman" w:hAnsi="Times New Roman" w:cs="Times New Roman"/>
          <w:sz w:val="30"/>
          <w:szCs w:val="30"/>
        </w:rPr>
        <w:t>Руководитель секретариата осуществляет</w:t>
      </w:r>
      <w:r w:rsidR="00FE4F1F">
        <w:rPr>
          <w:rFonts w:ascii="Times New Roman" w:hAnsi="Times New Roman" w:cs="Times New Roman"/>
          <w:sz w:val="30"/>
          <w:szCs w:val="30"/>
        </w:rPr>
        <w:t>:</w:t>
      </w:r>
    </w:p>
    <w:p w:rsidR="00FE4F1F" w:rsidRDefault="00FE4F1F" w:rsidP="008B0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а) общее руководство деятельностью секретариата;</w:t>
      </w:r>
    </w:p>
    <w:p w:rsidR="00693CC8" w:rsidRDefault="00FE4F1F" w:rsidP="008B0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б) </w:t>
      </w:r>
      <w:r w:rsidR="005A558F" w:rsidRPr="00001519">
        <w:rPr>
          <w:rFonts w:ascii="Times New Roman" w:hAnsi="Times New Roman" w:cs="Times New Roman"/>
          <w:sz w:val="30"/>
          <w:szCs w:val="30"/>
        </w:rPr>
        <w:t>р</w:t>
      </w:r>
      <w:r w:rsidR="00693CC8" w:rsidRPr="00001519">
        <w:rPr>
          <w:rFonts w:ascii="Times New Roman" w:hAnsi="Times New Roman" w:cs="Times New Roman"/>
          <w:sz w:val="30"/>
          <w:szCs w:val="30"/>
        </w:rPr>
        <w:t>аспределе</w:t>
      </w:r>
      <w:r w:rsidR="00B03BEB" w:rsidRPr="00001519">
        <w:rPr>
          <w:rFonts w:ascii="Times New Roman" w:hAnsi="Times New Roman" w:cs="Times New Roman"/>
          <w:sz w:val="30"/>
          <w:szCs w:val="30"/>
        </w:rPr>
        <w:t xml:space="preserve">ние обязанностей между членами </w:t>
      </w:r>
      <w:r w:rsidR="005A558F" w:rsidRPr="00001519">
        <w:rPr>
          <w:rFonts w:ascii="Times New Roman" w:hAnsi="Times New Roman" w:cs="Times New Roman"/>
          <w:sz w:val="30"/>
          <w:szCs w:val="30"/>
        </w:rPr>
        <w:t>с</w:t>
      </w:r>
      <w:r w:rsidR="00693CC8" w:rsidRPr="00001519">
        <w:rPr>
          <w:rFonts w:ascii="Times New Roman" w:hAnsi="Times New Roman" w:cs="Times New Roman"/>
          <w:sz w:val="30"/>
          <w:szCs w:val="30"/>
        </w:rPr>
        <w:t>е</w:t>
      </w:r>
      <w:r w:rsidR="00A42A05" w:rsidRPr="00001519">
        <w:rPr>
          <w:rFonts w:ascii="Times New Roman" w:hAnsi="Times New Roman" w:cs="Times New Roman"/>
          <w:sz w:val="30"/>
          <w:szCs w:val="30"/>
        </w:rPr>
        <w:t>кретариата</w:t>
      </w:r>
      <w:r w:rsidR="00693CC8" w:rsidRPr="00001519">
        <w:rPr>
          <w:rFonts w:ascii="Times New Roman" w:hAnsi="Times New Roman" w:cs="Times New Roman"/>
          <w:sz w:val="30"/>
          <w:szCs w:val="30"/>
        </w:rPr>
        <w:t>.</w:t>
      </w:r>
      <w:r w:rsidR="00693CC8" w:rsidRPr="00413BBE">
        <w:rPr>
          <w:rFonts w:ascii="Times New Roman" w:hAnsi="Times New Roman" w:cs="Times New Roman"/>
          <w:sz w:val="30"/>
          <w:szCs w:val="30"/>
        </w:rPr>
        <w:t xml:space="preserve"> </w:t>
      </w:r>
    </w:p>
    <w:p w:rsidR="005C2A7E" w:rsidRPr="00413BBE" w:rsidRDefault="00AB1FA4" w:rsidP="000A28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19</w:t>
      </w:r>
      <w:r w:rsidR="00B23F45" w:rsidRPr="00413BBE">
        <w:rPr>
          <w:rFonts w:ascii="Times New Roman" w:hAnsi="Times New Roman" w:cs="Times New Roman"/>
          <w:sz w:val="30"/>
          <w:szCs w:val="30"/>
        </w:rPr>
        <w:t>.</w:t>
      </w:r>
      <w:r w:rsidR="000238B7" w:rsidRPr="00413BBE">
        <w:rPr>
          <w:rFonts w:ascii="Times New Roman" w:hAnsi="Times New Roman" w:cs="Times New Roman"/>
          <w:sz w:val="30"/>
          <w:szCs w:val="30"/>
        </w:rPr>
        <w:t> </w:t>
      </w:r>
      <w:r w:rsidR="00477C40" w:rsidRPr="00413BBE">
        <w:rPr>
          <w:rFonts w:ascii="Times New Roman" w:hAnsi="Times New Roman" w:cs="Times New Roman"/>
          <w:sz w:val="30"/>
          <w:szCs w:val="30"/>
        </w:rPr>
        <w:t>При</w:t>
      </w:r>
      <w:r w:rsidR="0097571E" w:rsidRPr="00413BBE">
        <w:rPr>
          <w:rFonts w:ascii="Times New Roman" w:hAnsi="Times New Roman" w:cs="Times New Roman"/>
          <w:sz w:val="30"/>
          <w:szCs w:val="30"/>
        </w:rPr>
        <w:t xml:space="preserve"> Фармакопейно</w:t>
      </w:r>
      <w:r w:rsidR="00477C40" w:rsidRPr="00413BBE">
        <w:rPr>
          <w:rFonts w:ascii="Times New Roman" w:hAnsi="Times New Roman" w:cs="Times New Roman"/>
          <w:sz w:val="30"/>
          <w:szCs w:val="30"/>
        </w:rPr>
        <w:t>м</w:t>
      </w:r>
      <w:r w:rsidR="0097571E" w:rsidRPr="00413BBE">
        <w:rPr>
          <w:rFonts w:ascii="Times New Roman" w:hAnsi="Times New Roman" w:cs="Times New Roman"/>
          <w:sz w:val="30"/>
          <w:szCs w:val="30"/>
        </w:rPr>
        <w:t xml:space="preserve"> комитет</w:t>
      </w:r>
      <w:r w:rsidR="00477C40" w:rsidRPr="00413BBE">
        <w:rPr>
          <w:rFonts w:ascii="Times New Roman" w:hAnsi="Times New Roman" w:cs="Times New Roman"/>
          <w:sz w:val="30"/>
          <w:szCs w:val="30"/>
        </w:rPr>
        <w:t>е</w:t>
      </w:r>
      <w:r w:rsidR="00A829A4" w:rsidRPr="00413BBE">
        <w:rPr>
          <w:rFonts w:ascii="Times New Roman" w:hAnsi="Times New Roman" w:cs="Times New Roman"/>
          <w:sz w:val="30"/>
          <w:szCs w:val="30"/>
        </w:rPr>
        <w:t xml:space="preserve"> Союза</w:t>
      </w:r>
      <w:r w:rsidR="0097571E" w:rsidRPr="00413BBE">
        <w:rPr>
          <w:rFonts w:ascii="Times New Roman" w:hAnsi="Times New Roman" w:cs="Times New Roman"/>
          <w:sz w:val="30"/>
          <w:szCs w:val="30"/>
        </w:rPr>
        <w:t xml:space="preserve"> в целях рассмотрения и экспертной оценки проектов фармакопейных статей (монографий</w:t>
      </w:r>
      <w:r w:rsidR="00BF4CC7" w:rsidRPr="00413BBE">
        <w:rPr>
          <w:rFonts w:ascii="Times New Roman" w:hAnsi="Times New Roman" w:cs="Times New Roman"/>
          <w:sz w:val="30"/>
          <w:szCs w:val="30"/>
        </w:rPr>
        <w:t>)</w:t>
      </w:r>
      <w:r w:rsidR="00D13E25">
        <w:rPr>
          <w:rFonts w:ascii="Times New Roman" w:hAnsi="Times New Roman" w:cs="Times New Roman"/>
          <w:sz w:val="30"/>
          <w:szCs w:val="30"/>
        </w:rPr>
        <w:t xml:space="preserve">, </w:t>
      </w:r>
      <w:r w:rsidR="00FE4F1F">
        <w:rPr>
          <w:rFonts w:ascii="Times New Roman" w:hAnsi="Times New Roman" w:cs="Times New Roman"/>
          <w:sz w:val="30"/>
          <w:szCs w:val="30"/>
        </w:rPr>
        <w:t xml:space="preserve">проектов </w:t>
      </w:r>
      <w:r w:rsidR="00D13E25">
        <w:rPr>
          <w:rFonts w:ascii="Times New Roman" w:hAnsi="Times New Roman" w:cs="Times New Roman"/>
          <w:sz w:val="30"/>
          <w:szCs w:val="30"/>
        </w:rPr>
        <w:t>руководств по качеству лекарственных средств</w:t>
      </w:r>
      <w:r w:rsidR="00B408D3">
        <w:rPr>
          <w:rFonts w:ascii="Times New Roman" w:hAnsi="Times New Roman" w:cs="Times New Roman"/>
          <w:sz w:val="30"/>
          <w:szCs w:val="30"/>
        </w:rPr>
        <w:t>,</w:t>
      </w:r>
      <w:r w:rsidR="00172AE2">
        <w:rPr>
          <w:rFonts w:ascii="Times New Roman" w:hAnsi="Times New Roman" w:cs="Times New Roman"/>
          <w:sz w:val="30"/>
          <w:szCs w:val="30"/>
        </w:rPr>
        <w:t xml:space="preserve"> </w:t>
      </w:r>
      <w:r w:rsidR="00B408D3">
        <w:rPr>
          <w:rFonts w:ascii="Times New Roman" w:hAnsi="Times New Roman" w:cs="Times New Roman"/>
          <w:sz w:val="30"/>
          <w:szCs w:val="30"/>
        </w:rPr>
        <w:t xml:space="preserve">а также </w:t>
      </w:r>
      <w:r w:rsidR="00FE1097" w:rsidRPr="00CD19CA">
        <w:rPr>
          <w:rFonts w:ascii="Times New Roman" w:hAnsi="Times New Roman" w:cs="Times New Roman"/>
          <w:sz w:val="30"/>
          <w:szCs w:val="30"/>
        </w:rPr>
        <w:t>рекомендации</w:t>
      </w:r>
      <w:r w:rsidR="0097571E" w:rsidRPr="00CD19CA">
        <w:rPr>
          <w:rFonts w:ascii="Times New Roman" w:hAnsi="Times New Roman" w:cs="Times New Roman"/>
          <w:sz w:val="30"/>
          <w:szCs w:val="30"/>
        </w:rPr>
        <w:t xml:space="preserve"> их </w:t>
      </w:r>
      <w:r w:rsidR="007472BD">
        <w:rPr>
          <w:rFonts w:ascii="Times New Roman" w:hAnsi="Times New Roman" w:cs="Times New Roman"/>
          <w:sz w:val="30"/>
          <w:szCs w:val="30"/>
        </w:rPr>
        <w:t>к</w:t>
      </w:r>
      <w:r w:rsidR="007472BD" w:rsidRPr="00CD19CA">
        <w:rPr>
          <w:rFonts w:ascii="Times New Roman" w:hAnsi="Times New Roman" w:cs="Times New Roman"/>
          <w:sz w:val="30"/>
          <w:szCs w:val="30"/>
        </w:rPr>
        <w:t xml:space="preserve"> </w:t>
      </w:r>
      <w:r w:rsidR="0097571E" w:rsidRPr="00CD19CA">
        <w:rPr>
          <w:rFonts w:ascii="Times New Roman" w:hAnsi="Times New Roman" w:cs="Times New Roman"/>
          <w:sz w:val="30"/>
          <w:szCs w:val="30"/>
        </w:rPr>
        <w:t>одобрени</w:t>
      </w:r>
      <w:r w:rsidR="006E5427">
        <w:rPr>
          <w:rFonts w:ascii="Times New Roman" w:hAnsi="Times New Roman" w:cs="Times New Roman"/>
          <w:sz w:val="30"/>
          <w:szCs w:val="30"/>
        </w:rPr>
        <w:t>ю</w:t>
      </w:r>
      <w:r w:rsidR="0097571E" w:rsidRPr="00413BBE">
        <w:rPr>
          <w:rFonts w:ascii="Times New Roman" w:hAnsi="Times New Roman" w:cs="Times New Roman"/>
          <w:sz w:val="30"/>
          <w:szCs w:val="30"/>
        </w:rPr>
        <w:t xml:space="preserve"> на заседани</w:t>
      </w:r>
      <w:r w:rsidR="006E5427">
        <w:rPr>
          <w:rFonts w:ascii="Times New Roman" w:hAnsi="Times New Roman" w:cs="Times New Roman"/>
          <w:sz w:val="30"/>
          <w:szCs w:val="30"/>
        </w:rPr>
        <w:t>и</w:t>
      </w:r>
      <w:r w:rsidR="0097571E" w:rsidRPr="00413BBE">
        <w:rPr>
          <w:rFonts w:ascii="Times New Roman" w:hAnsi="Times New Roman" w:cs="Times New Roman"/>
          <w:sz w:val="30"/>
          <w:szCs w:val="30"/>
        </w:rPr>
        <w:t xml:space="preserve"> Фармакопейного комитета </w:t>
      </w:r>
      <w:r w:rsidR="003E0CD7" w:rsidRPr="00413BBE">
        <w:rPr>
          <w:rFonts w:ascii="Times New Roman" w:hAnsi="Times New Roman" w:cs="Times New Roman"/>
          <w:sz w:val="30"/>
          <w:szCs w:val="30"/>
        </w:rPr>
        <w:t xml:space="preserve">Союза </w:t>
      </w:r>
      <w:r w:rsidR="00FE1097">
        <w:rPr>
          <w:rFonts w:ascii="Times New Roman" w:hAnsi="Times New Roman" w:cs="Times New Roman"/>
          <w:sz w:val="30"/>
          <w:szCs w:val="30"/>
        </w:rPr>
        <w:t>создаются</w:t>
      </w:r>
      <w:r w:rsidR="0097571E" w:rsidRPr="00413BBE">
        <w:rPr>
          <w:rFonts w:ascii="Times New Roman" w:hAnsi="Times New Roman" w:cs="Times New Roman"/>
          <w:sz w:val="30"/>
          <w:szCs w:val="30"/>
        </w:rPr>
        <w:t xml:space="preserve"> специализированные экспертные группы</w:t>
      </w:r>
      <w:r w:rsidR="00A93FDE" w:rsidRPr="00413BBE">
        <w:rPr>
          <w:rFonts w:ascii="Times New Roman" w:hAnsi="Times New Roman" w:cs="Times New Roman"/>
          <w:sz w:val="30"/>
          <w:szCs w:val="30"/>
        </w:rPr>
        <w:t>.</w:t>
      </w:r>
      <w:r w:rsidR="0097571E" w:rsidRPr="00413BBE">
        <w:rPr>
          <w:rFonts w:ascii="Times New Roman" w:hAnsi="Times New Roman" w:cs="Times New Roman"/>
          <w:sz w:val="30"/>
          <w:szCs w:val="30"/>
        </w:rPr>
        <w:t xml:space="preserve"> </w:t>
      </w:r>
    </w:p>
    <w:p w:rsidR="00693CC8" w:rsidRPr="00413BBE" w:rsidRDefault="00AB1FA4" w:rsidP="000A28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20</w:t>
      </w:r>
      <w:r w:rsidR="003754C0" w:rsidRPr="00413BBE">
        <w:rPr>
          <w:rFonts w:ascii="Times New Roman" w:hAnsi="Times New Roman" w:cs="Times New Roman"/>
          <w:sz w:val="30"/>
          <w:szCs w:val="30"/>
        </w:rPr>
        <w:t>.</w:t>
      </w:r>
      <w:r w:rsidR="000238B7" w:rsidRPr="00413BBE">
        <w:rPr>
          <w:rFonts w:ascii="Times New Roman" w:hAnsi="Times New Roman" w:cs="Times New Roman"/>
          <w:sz w:val="30"/>
          <w:szCs w:val="30"/>
        </w:rPr>
        <w:t> </w:t>
      </w:r>
      <w:r w:rsidR="0097571E" w:rsidRPr="00413BBE">
        <w:rPr>
          <w:rFonts w:ascii="Times New Roman" w:hAnsi="Times New Roman" w:cs="Times New Roman"/>
          <w:sz w:val="30"/>
          <w:szCs w:val="30"/>
        </w:rPr>
        <w:t>Состав</w:t>
      </w:r>
      <w:r w:rsidR="00FE5013">
        <w:rPr>
          <w:rFonts w:ascii="Times New Roman" w:hAnsi="Times New Roman" w:cs="Times New Roman"/>
          <w:sz w:val="30"/>
          <w:szCs w:val="30"/>
        </w:rPr>
        <w:t>ы</w:t>
      </w:r>
      <w:r w:rsidR="0097571E" w:rsidRPr="00413BBE">
        <w:rPr>
          <w:rFonts w:ascii="Times New Roman" w:hAnsi="Times New Roman" w:cs="Times New Roman"/>
          <w:sz w:val="30"/>
          <w:szCs w:val="30"/>
        </w:rPr>
        <w:t xml:space="preserve"> </w:t>
      </w:r>
      <w:r w:rsidR="00FE1097">
        <w:rPr>
          <w:rFonts w:ascii="Times New Roman" w:hAnsi="Times New Roman" w:cs="Times New Roman"/>
          <w:sz w:val="30"/>
          <w:szCs w:val="30"/>
        </w:rPr>
        <w:t xml:space="preserve">специализированных </w:t>
      </w:r>
      <w:r w:rsidR="0097571E" w:rsidRPr="00413BBE">
        <w:rPr>
          <w:rFonts w:ascii="Times New Roman" w:hAnsi="Times New Roman" w:cs="Times New Roman"/>
          <w:sz w:val="30"/>
          <w:szCs w:val="30"/>
        </w:rPr>
        <w:t xml:space="preserve">экспертных </w:t>
      </w:r>
      <w:r w:rsidR="0097571E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групп формиру</w:t>
      </w:r>
      <w:r w:rsidR="00FE5013">
        <w:rPr>
          <w:rFonts w:ascii="Times New Roman" w:hAnsi="Times New Roman" w:cs="Times New Roman"/>
          <w:color w:val="000000" w:themeColor="text1"/>
          <w:sz w:val="30"/>
          <w:szCs w:val="30"/>
        </w:rPr>
        <w:t>ю</w:t>
      </w:r>
      <w:r w:rsidR="0097571E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тся </w:t>
      </w:r>
      <w:r w:rsidR="00FE1097">
        <w:rPr>
          <w:rFonts w:ascii="Times New Roman" w:hAnsi="Times New Roman" w:cs="Times New Roman"/>
          <w:color w:val="000000" w:themeColor="text1"/>
          <w:sz w:val="30"/>
          <w:szCs w:val="30"/>
        </w:rPr>
        <w:br/>
      </w:r>
      <w:r w:rsidR="00642A46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по </w:t>
      </w:r>
      <w:r w:rsidR="006E5427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предложениям </w:t>
      </w:r>
      <w:r w:rsidR="00642A46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уполномоченных органов государств-членов и Комиссии </w:t>
      </w:r>
      <w:r w:rsidR="0097571E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из </w:t>
      </w:r>
      <w:r w:rsidR="00FE1097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числа </w:t>
      </w:r>
      <w:r w:rsidR="0097571E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членов Фармакопейного комитета </w:t>
      </w:r>
      <w:r w:rsidR="003E0CD7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Союза</w:t>
      </w:r>
      <w:r w:rsidR="00642A46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, а также </w:t>
      </w:r>
      <w:r w:rsidR="0097571E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экспертов – представителей научных организаций, образовательных учреждений высшего </w:t>
      </w:r>
      <w:r w:rsidR="0097571E" w:rsidRPr="00413BBE">
        <w:rPr>
          <w:rFonts w:ascii="Times New Roman" w:hAnsi="Times New Roman" w:cs="Times New Roman"/>
          <w:sz w:val="30"/>
          <w:szCs w:val="30"/>
        </w:rPr>
        <w:t xml:space="preserve">профессионального образования, представителей </w:t>
      </w:r>
      <w:r w:rsidR="00A93FDE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уполномоченных</w:t>
      </w:r>
      <w:r w:rsidR="0097571E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органов</w:t>
      </w:r>
      <w:r w:rsidR="008B00A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государств</w:t>
      </w:r>
      <w:r w:rsidR="00875398">
        <w:rPr>
          <w:rFonts w:ascii="Times New Roman" w:hAnsi="Times New Roman" w:cs="Times New Roman"/>
          <w:color w:val="000000" w:themeColor="text1"/>
          <w:sz w:val="30"/>
          <w:szCs w:val="30"/>
        </w:rPr>
        <w:t>-</w:t>
      </w:r>
      <w:r w:rsidR="008B00AF">
        <w:rPr>
          <w:rFonts w:ascii="Times New Roman" w:hAnsi="Times New Roman" w:cs="Times New Roman"/>
          <w:color w:val="000000" w:themeColor="text1"/>
          <w:sz w:val="30"/>
          <w:szCs w:val="30"/>
        </w:rPr>
        <w:t>членов</w:t>
      </w:r>
      <w:r w:rsidR="0097571E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,</w:t>
      </w:r>
      <w:r w:rsidR="00642A46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не включенных в состав Фармакопейного комитета</w:t>
      </w:r>
      <w:r w:rsidR="006E5427" w:rsidRPr="006E5427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6E5427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Союза</w:t>
      </w:r>
      <w:r w:rsidR="00642A46">
        <w:rPr>
          <w:rFonts w:ascii="Times New Roman" w:hAnsi="Times New Roman" w:cs="Times New Roman"/>
          <w:color w:val="000000" w:themeColor="text1"/>
          <w:sz w:val="30"/>
          <w:szCs w:val="30"/>
        </w:rPr>
        <w:t>,</w:t>
      </w:r>
      <w:r w:rsidR="0097571E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производителей лекарственных средств, </w:t>
      </w:r>
      <w:r w:rsidR="00BC290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сотрудников </w:t>
      </w:r>
      <w:r w:rsidR="0097571E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испытательных лабораторий.</w:t>
      </w:r>
    </w:p>
    <w:p w:rsidR="00B22662" w:rsidRPr="00413BBE" w:rsidRDefault="005645E9" w:rsidP="000A28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</w:t>
      </w:r>
      <w:r w:rsidR="00AB1FA4">
        <w:rPr>
          <w:rFonts w:ascii="Times New Roman" w:hAnsi="Times New Roman" w:cs="Times New Roman"/>
          <w:sz w:val="30"/>
          <w:szCs w:val="30"/>
        </w:rPr>
        <w:t>1</w:t>
      </w:r>
      <w:r w:rsidR="008138B4" w:rsidRPr="00413BBE">
        <w:rPr>
          <w:rFonts w:ascii="Times New Roman" w:hAnsi="Times New Roman" w:cs="Times New Roman"/>
          <w:sz w:val="30"/>
          <w:szCs w:val="30"/>
        </w:rPr>
        <w:t>.</w:t>
      </w:r>
      <w:r w:rsidR="000238B7" w:rsidRPr="00413BBE">
        <w:rPr>
          <w:rFonts w:ascii="Times New Roman" w:hAnsi="Times New Roman" w:cs="Times New Roman"/>
          <w:sz w:val="30"/>
          <w:szCs w:val="30"/>
        </w:rPr>
        <w:t> </w:t>
      </w:r>
      <w:r w:rsidR="001615A6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Руководитель </w:t>
      </w:r>
      <w:r w:rsidR="000C7E4A">
        <w:rPr>
          <w:rFonts w:ascii="Times New Roman" w:hAnsi="Times New Roman" w:cs="Times New Roman"/>
          <w:sz w:val="30"/>
          <w:szCs w:val="30"/>
        </w:rPr>
        <w:t xml:space="preserve">специализированной </w:t>
      </w:r>
      <w:r w:rsidR="001615A6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экспертной группы Фармакопейного комитета Союза</w:t>
      </w:r>
      <w:r w:rsidR="0097571E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осуществляет общее руководство деятельностью</w:t>
      </w:r>
      <w:r w:rsidR="000C7E4A" w:rsidRPr="000C7E4A">
        <w:rPr>
          <w:rFonts w:ascii="Times New Roman" w:hAnsi="Times New Roman" w:cs="Times New Roman"/>
          <w:sz w:val="30"/>
          <w:szCs w:val="30"/>
        </w:rPr>
        <w:t xml:space="preserve"> </w:t>
      </w:r>
      <w:r w:rsidR="000C7E4A">
        <w:rPr>
          <w:rFonts w:ascii="Times New Roman" w:hAnsi="Times New Roman" w:cs="Times New Roman"/>
          <w:sz w:val="30"/>
          <w:szCs w:val="30"/>
        </w:rPr>
        <w:t>специализированной</w:t>
      </w:r>
      <w:r w:rsidR="0097571E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экспертной группы</w:t>
      </w:r>
      <w:r w:rsidR="006E5427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и</w:t>
      </w:r>
      <w:r w:rsidR="006E5427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97571E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председательствует на заседаниях </w:t>
      </w:r>
      <w:r w:rsidR="006E5427">
        <w:rPr>
          <w:rFonts w:ascii="Times New Roman" w:hAnsi="Times New Roman" w:cs="Times New Roman"/>
          <w:color w:val="000000" w:themeColor="text1"/>
          <w:sz w:val="30"/>
          <w:szCs w:val="30"/>
        </w:rPr>
        <w:t>специал</w:t>
      </w:r>
      <w:r w:rsidR="00B408D3">
        <w:rPr>
          <w:rFonts w:ascii="Times New Roman" w:hAnsi="Times New Roman" w:cs="Times New Roman"/>
          <w:color w:val="000000" w:themeColor="text1"/>
          <w:sz w:val="30"/>
          <w:szCs w:val="30"/>
        </w:rPr>
        <w:t>изированной</w:t>
      </w:r>
      <w:r w:rsidR="006E5427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97571E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экспертной группы</w:t>
      </w:r>
      <w:r w:rsidR="00A93FDE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.</w:t>
      </w:r>
    </w:p>
    <w:p w:rsidR="001615A6" w:rsidRPr="00413BBE" w:rsidRDefault="00AB1FA4" w:rsidP="000A28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22</w:t>
      </w:r>
      <w:r w:rsidR="005D75F5" w:rsidRPr="00413BBE">
        <w:rPr>
          <w:rFonts w:ascii="Times New Roman" w:hAnsi="Times New Roman" w:cs="Times New Roman"/>
          <w:sz w:val="30"/>
          <w:szCs w:val="30"/>
        </w:rPr>
        <w:t>.</w:t>
      </w:r>
      <w:r w:rsidR="000238B7" w:rsidRPr="00413BBE">
        <w:rPr>
          <w:rFonts w:ascii="Times New Roman" w:hAnsi="Times New Roman" w:cs="Times New Roman"/>
          <w:sz w:val="30"/>
          <w:szCs w:val="30"/>
        </w:rPr>
        <w:t> </w:t>
      </w:r>
      <w:r w:rsidR="00272E1A" w:rsidRPr="00A32074">
        <w:rPr>
          <w:rFonts w:ascii="Times New Roman" w:hAnsi="Times New Roman" w:cs="Times New Roman"/>
          <w:sz w:val="30"/>
          <w:szCs w:val="30"/>
        </w:rPr>
        <w:t>Решени</w:t>
      </w:r>
      <w:r w:rsidR="00272E1A">
        <w:rPr>
          <w:rFonts w:ascii="Times New Roman" w:hAnsi="Times New Roman" w:cs="Times New Roman"/>
          <w:sz w:val="30"/>
          <w:szCs w:val="30"/>
        </w:rPr>
        <w:t xml:space="preserve">я </w:t>
      </w:r>
      <w:r w:rsidR="00C113C3" w:rsidRPr="00A32074">
        <w:rPr>
          <w:rFonts w:ascii="Times New Roman" w:hAnsi="Times New Roman" w:cs="Times New Roman"/>
          <w:sz w:val="30"/>
          <w:szCs w:val="30"/>
        </w:rPr>
        <w:t xml:space="preserve">специализированной </w:t>
      </w:r>
      <w:r w:rsidR="001615A6" w:rsidRPr="00A32074">
        <w:rPr>
          <w:rFonts w:ascii="Times New Roman" w:hAnsi="Times New Roman" w:cs="Times New Roman"/>
          <w:sz w:val="30"/>
          <w:szCs w:val="30"/>
        </w:rPr>
        <w:t xml:space="preserve">экспертной группы </w:t>
      </w:r>
      <w:r w:rsidR="00272E1A" w:rsidRPr="00A32074">
        <w:rPr>
          <w:rFonts w:ascii="Times New Roman" w:hAnsi="Times New Roman" w:cs="Times New Roman"/>
          <w:sz w:val="30"/>
          <w:szCs w:val="30"/>
        </w:rPr>
        <w:t>принима</w:t>
      </w:r>
      <w:r w:rsidR="00272E1A">
        <w:rPr>
          <w:rFonts w:ascii="Times New Roman" w:hAnsi="Times New Roman" w:cs="Times New Roman"/>
          <w:sz w:val="30"/>
          <w:szCs w:val="30"/>
        </w:rPr>
        <w:t>ю</w:t>
      </w:r>
      <w:r w:rsidR="00272E1A" w:rsidRPr="00A32074">
        <w:rPr>
          <w:rFonts w:ascii="Times New Roman" w:hAnsi="Times New Roman" w:cs="Times New Roman"/>
          <w:sz w:val="30"/>
          <w:szCs w:val="30"/>
        </w:rPr>
        <w:t xml:space="preserve">тся </w:t>
      </w:r>
      <w:r w:rsidR="001615A6" w:rsidRPr="00A32074">
        <w:rPr>
          <w:rFonts w:ascii="Times New Roman" w:hAnsi="Times New Roman" w:cs="Times New Roman"/>
          <w:sz w:val="30"/>
          <w:szCs w:val="30"/>
        </w:rPr>
        <w:t>по результатам коллегиальног</w:t>
      </w:r>
      <w:r w:rsidR="001615A6" w:rsidRPr="008F741B">
        <w:rPr>
          <w:rFonts w:ascii="Times New Roman" w:hAnsi="Times New Roman" w:cs="Times New Roman"/>
          <w:sz w:val="30"/>
          <w:szCs w:val="30"/>
        </w:rPr>
        <w:t>о обсуждения вопросов</w:t>
      </w:r>
      <w:r w:rsidR="006E5427">
        <w:rPr>
          <w:rFonts w:ascii="Times New Roman" w:hAnsi="Times New Roman" w:cs="Times New Roman"/>
          <w:sz w:val="30"/>
          <w:szCs w:val="30"/>
        </w:rPr>
        <w:t>, включе</w:t>
      </w:r>
      <w:r w:rsidR="00B408D3">
        <w:rPr>
          <w:rFonts w:ascii="Times New Roman" w:hAnsi="Times New Roman" w:cs="Times New Roman"/>
          <w:sz w:val="30"/>
          <w:szCs w:val="30"/>
        </w:rPr>
        <w:t>нных</w:t>
      </w:r>
      <w:r w:rsidR="006E5427">
        <w:rPr>
          <w:rFonts w:ascii="Times New Roman" w:hAnsi="Times New Roman" w:cs="Times New Roman"/>
          <w:sz w:val="30"/>
          <w:szCs w:val="30"/>
        </w:rPr>
        <w:t xml:space="preserve"> </w:t>
      </w:r>
      <w:r w:rsidR="00272E1A">
        <w:rPr>
          <w:rFonts w:ascii="Times New Roman" w:hAnsi="Times New Roman" w:cs="Times New Roman"/>
          <w:sz w:val="30"/>
          <w:szCs w:val="30"/>
        </w:rPr>
        <w:t xml:space="preserve">в </w:t>
      </w:r>
      <w:r w:rsidR="001615A6" w:rsidRPr="008F741B">
        <w:rPr>
          <w:rFonts w:ascii="Times New Roman" w:hAnsi="Times New Roman" w:cs="Times New Roman"/>
          <w:sz w:val="30"/>
          <w:szCs w:val="30"/>
        </w:rPr>
        <w:t>повестк</w:t>
      </w:r>
      <w:r w:rsidR="00272E1A">
        <w:rPr>
          <w:rFonts w:ascii="Times New Roman" w:hAnsi="Times New Roman" w:cs="Times New Roman"/>
          <w:sz w:val="30"/>
          <w:szCs w:val="30"/>
        </w:rPr>
        <w:t>у</w:t>
      </w:r>
      <w:r w:rsidR="001615A6" w:rsidRPr="008F741B">
        <w:rPr>
          <w:rFonts w:ascii="Times New Roman" w:hAnsi="Times New Roman" w:cs="Times New Roman"/>
          <w:sz w:val="30"/>
          <w:szCs w:val="30"/>
        </w:rPr>
        <w:t xml:space="preserve"> дня</w:t>
      </w:r>
      <w:r w:rsidR="00C113C3" w:rsidRPr="008F741B">
        <w:rPr>
          <w:rFonts w:ascii="Times New Roman" w:hAnsi="Times New Roman" w:cs="Times New Roman"/>
          <w:sz w:val="30"/>
          <w:szCs w:val="30"/>
        </w:rPr>
        <w:t xml:space="preserve"> заседания специализированной экспертной группы</w:t>
      </w:r>
      <w:r w:rsidR="00B408D3">
        <w:rPr>
          <w:rFonts w:ascii="Times New Roman" w:hAnsi="Times New Roman" w:cs="Times New Roman"/>
          <w:sz w:val="30"/>
          <w:szCs w:val="30"/>
        </w:rPr>
        <w:t>,</w:t>
      </w:r>
      <w:r w:rsidR="00272E1A">
        <w:rPr>
          <w:rFonts w:ascii="Times New Roman" w:hAnsi="Times New Roman" w:cs="Times New Roman"/>
          <w:sz w:val="30"/>
          <w:szCs w:val="30"/>
        </w:rPr>
        <w:t xml:space="preserve"> и</w:t>
      </w:r>
      <w:r w:rsidR="001615A6" w:rsidRPr="008F741B">
        <w:rPr>
          <w:rFonts w:ascii="Times New Roman" w:hAnsi="Times New Roman" w:cs="Times New Roman"/>
          <w:sz w:val="30"/>
          <w:szCs w:val="30"/>
        </w:rPr>
        <w:t xml:space="preserve"> </w:t>
      </w:r>
      <w:r w:rsidR="00272E1A" w:rsidRPr="00A32074">
        <w:rPr>
          <w:rFonts w:ascii="Times New Roman" w:hAnsi="Times New Roman" w:cs="Times New Roman"/>
          <w:sz w:val="30"/>
          <w:szCs w:val="30"/>
        </w:rPr>
        <w:t>фиксиру</w:t>
      </w:r>
      <w:r w:rsidR="00272E1A">
        <w:rPr>
          <w:rFonts w:ascii="Times New Roman" w:hAnsi="Times New Roman" w:cs="Times New Roman"/>
          <w:sz w:val="30"/>
          <w:szCs w:val="30"/>
        </w:rPr>
        <w:t>ю</w:t>
      </w:r>
      <w:r w:rsidR="00272E1A" w:rsidRPr="00A32074">
        <w:rPr>
          <w:rFonts w:ascii="Times New Roman" w:hAnsi="Times New Roman" w:cs="Times New Roman"/>
          <w:sz w:val="30"/>
          <w:szCs w:val="30"/>
        </w:rPr>
        <w:t>тся</w:t>
      </w:r>
      <w:r w:rsidR="00272E1A" w:rsidRPr="00413BBE">
        <w:rPr>
          <w:rFonts w:ascii="Times New Roman" w:hAnsi="Times New Roman" w:cs="Times New Roman"/>
          <w:sz w:val="30"/>
          <w:szCs w:val="30"/>
        </w:rPr>
        <w:t xml:space="preserve"> </w:t>
      </w:r>
      <w:r w:rsidR="001615A6" w:rsidRPr="00413BBE">
        <w:rPr>
          <w:rFonts w:ascii="Times New Roman" w:hAnsi="Times New Roman" w:cs="Times New Roman"/>
          <w:sz w:val="30"/>
          <w:szCs w:val="30"/>
        </w:rPr>
        <w:t>в протокол</w:t>
      </w:r>
      <w:r w:rsidR="00A93FDE" w:rsidRPr="00413BBE">
        <w:rPr>
          <w:rFonts w:ascii="Times New Roman" w:hAnsi="Times New Roman" w:cs="Times New Roman"/>
          <w:sz w:val="30"/>
          <w:szCs w:val="30"/>
        </w:rPr>
        <w:t xml:space="preserve">е заседания, который подписывается руководителем </w:t>
      </w:r>
      <w:r w:rsidR="00C113C3">
        <w:rPr>
          <w:rFonts w:ascii="Times New Roman" w:hAnsi="Times New Roman" w:cs="Times New Roman"/>
          <w:sz w:val="30"/>
          <w:szCs w:val="30"/>
        </w:rPr>
        <w:t xml:space="preserve">специализированной </w:t>
      </w:r>
      <w:r w:rsidR="001615A6" w:rsidRPr="00413BBE">
        <w:rPr>
          <w:rFonts w:ascii="Times New Roman" w:hAnsi="Times New Roman" w:cs="Times New Roman"/>
          <w:sz w:val="30"/>
          <w:szCs w:val="30"/>
        </w:rPr>
        <w:t xml:space="preserve">экспертной группы. Члены </w:t>
      </w:r>
      <w:r w:rsidR="00C113C3">
        <w:rPr>
          <w:rFonts w:ascii="Times New Roman" w:hAnsi="Times New Roman" w:cs="Times New Roman"/>
          <w:sz w:val="30"/>
          <w:szCs w:val="30"/>
        </w:rPr>
        <w:t xml:space="preserve">специализированной </w:t>
      </w:r>
      <w:r w:rsidR="001615A6" w:rsidRPr="00413BBE">
        <w:rPr>
          <w:rFonts w:ascii="Times New Roman" w:hAnsi="Times New Roman" w:cs="Times New Roman"/>
          <w:sz w:val="30"/>
          <w:szCs w:val="30"/>
        </w:rPr>
        <w:t xml:space="preserve">экспертной группы, имеющие </w:t>
      </w:r>
      <w:r w:rsidR="00272E1A">
        <w:rPr>
          <w:rFonts w:ascii="Times New Roman" w:hAnsi="Times New Roman" w:cs="Times New Roman"/>
          <w:sz w:val="30"/>
          <w:szCs w:val="30"/>
        </w:rPr>
        <w:t xml:space="preserve">позицию, </w:t>
      </w:r>
      <w:r w:rsidR="001615A6" w:rsidRPr="00413BBE">
        <w:rPr>
          <w:rFonts w:ascii="Times New Roman" w:hAnsi="Times New Roman" w:cs="Times New Roman"/>
          <w:sz w:val="30"/>
          <w:szCs w:val="30"/>
        </w:rPr>
        <w:t>отличную от общей позици</w:t>
      </w:r>
      <w:r w:rsidR="00B408D3">
        <w:rPr>
          <w:rFonts w:ascii="Times New Roman" w:hAnsi="Times New Roman" w:cs="Times New Roman"/>
          <w:sz w:val="30"/>
          <w:szCs w:val="30"/>
        </w:rPr>
        <w:t>и</w:t>
      </w:r>
      <w:r w:rsidR="001615A6" w:rsidRPr="00413BBE">
        <w:rPr>
          <w:rFonts w:ascii="Times New Roman" w:hAnsi="Times New Roman" w:cs="Times New Roman"/>
          <w:sz w:val="30"/>
          <w:szCs w:val="30"/>
        </w:rPr>
        <w:t xml:space="preserve">, могут изложить ее письменно в качестве особого мнения. Особое мнение членов </w:t>
      </w:r>
      <w:r w:rsidR="00C113C3">
        <w:rPr>
          <w:rFonts w:ascii="Times New Roman" w:hAnsi="Times New Roman" w:cs="Times New Roman"/>
          <w:sz w:val="30"/>
          <w:szCs w:val="30"/>
        </w:rPr>
        <w:t xml:space="preserve">специализированной </w:t>
      </w:r>
      <w:r w:rsidR="001615A6" w:rsidRPr="00413BBE">
        <w:rPr>
          <w:rFonts w:ascii="Times New Roman" w:hAnsi="Times New Roman" w:cs="Times New Roman"/>
          <w:sz w:val="30"/>
          <w:szCs w:val="30"/>
        </w:rPr>
        <w:t>экспертной группы оформляется в виде приложения к протоколу</w:t>
      </w:r>
      <w:r w:rsidR="00C113C3">
        <w:rPr>
          <w:rFonts w:ascii="Times New Roman" w:hAnsi="Times New Roman" w:cs="Times New Roman"/>
          <w:sz w:val="30"/>
          <w:szCs w:val="30"/>
        </w:rPr>
        <w:t>, являющегося его неотъемлемой частью</w:t>
      </w:r>
      <w:r w:rsidR="001615A6" w:rsidRPr="00413BBE">
        <w:rPr>
          <w:rFonts w:ascii="Times New Roman" w:hAnsi="Times New Roman" w:cs="Times New Roman"/>
          <w:sz w:val="30"/>
          <w:szCs w:val="30"/>
        </w:rPr>
        <w:t xml:space="preserve">. </w:t>
      </w:r>
    </w:p>
    <w:p w:rsidR="005D75F5" w:rsidRDefault="00AB1FA4" w:rsidP="005645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23</w:t>
      </w:r>
      <w:r w:rsidR="001615A6" w:rsidRPr="00413BBE">
        <w:rPr>
          <w:rFonts w:ascii="Times New Roman" w:hAnsi="Times New Roman" w:cs="Times New Roman"/>
          <w:sz w:val="30"/>
          <w:szCs w:val="30"/>
        </w:rPr>
        <w:t>.</w:t>
      </w:r>
      <w:r w:rsidR="000238B7" w:rsidRPr="00413BBE">
        <w:rPr>
          <w:rFonts w:ascii="Times New Roman" w:hAnsi="Times New Roman" w:cs="Times New Roman"/>
          <w:sz w:val="30"/>
          <w:szCs w:val="30"/>
        </w:rPr>
        <w:t> </w:t>
      </w:r>
      <w:r w:rsidR="00C113C3">
        <w:rPr>
          <w:rFonts w:ascii="Times New Roman" w:hAnsi="Times New Roman" w:cs="Times New Roman"/>
          <w:sz w:val="30"/>
          <w:szCs w:val="30"/>
        </w:rPr>
        <w:t>Члены</w:t>
      </w:r>
      <w:r w:rsidR="00A32074" w:rsidRPr="00A32074">
        <w:rPr>
          <w:rFonts w:ascii="Times New Roman" w:hAnsi="Times New Roman" w:cs="Times New Roman"/>
          <w:sz w:val="30"/>
          <w:szCs w:val="30"/>
        </w:rPr>
        <w:t xml:space="preserve"> </w:t>
      </w:r>
      <w:r w:rsidR="00A32074" w:rsidRPr="00413BBE">
        <w:rPr>
          <w:rFonts w:ascii="Times New Roman" w:hAnsi="Times New Roman" w:cs="Times New Roman"/>
          <w:sz w:val="30"/>
          <w:szCs w:val="30"/>
        </w:rPr>
        <w:t>Фармакопейного комитета Союза</w:t>
      </w:r>
      <w:r w:rsidR="00A32074">
        <w:rPr>
          <w:rFonts w:ascii="Times New Roman" w:hAnsi="Times New Roman" w:cs="Times New Roman"/>
          <w:sz w:val="30"/>
          <w:szCs w:val="30"/>
        </w:rPr>
        <w:t xml:space="preserve"> и </w:t>
      </w:r>
      <w:r w:rsidR="00C113C3">
        <w:rPr>
          <w:rFonts w:ascii="Times New Roman" w:hAnsi="Times New Roman" w:cs="Times New Roman"/>
          <w:sz w:val="30"/>
          <w:szCs w:val="30"/>
        </w:rPr>
        <w:t>специализированных</w:t>
      </w:r>
      <w:r w:rsidR="00276D36">
        <w:rPr>
          <w:rFonts w:ascii="Times New Roman" w:hAnsi="Times New Roman" w:cs="Times New Roman"/>
          <w:sz w:val="30"/>
          <w:szCs w:val="30"/>
        </w:rPr>
        <w:t xml:space="preserve"> </w:t>
      </w:r>
      <w:r w:rsidR="00FB5444" w:rsidRPr="00413BBE">
        <w:rPr>
          <w:rFonts w:ascii="Times New Roman" w:hAnsi="Times New Roman" w:cs="Times New Roman"/>
          <w:sz w:val="30"/>
          <w:szCs w:val="30"/>
        </w:rPr>
        <w:t xml:space="preserve">экспертных групп </w:t>
      </w:r>
      <w:r w:rsidR="001615A6" w:rsidRPr="00413BBE">
        <w:rPr>
          <w:rFonts w:ascii="Times New Roman" w:hAnsi="Times New Roman" w:cs="Times New Roman"/>
          <w:sz w:val="30"/>
          <w:szCs w:val="30"/>
        </w:rPr>
        <w:t xml:space="preserve">осуществляют свою </w:t>
      </w:r>
      <w:r w:rsidR="00CF4155">
        <w:rPr>
          <w:rFonts w:ascii="Times New Roman" w:hAnsi="Times New Roman" w:cs="Times New Roman"/>
          <w:sz w:val="30"/>
          <w:szCs w:val="30"/>
        </w:rPr>
        <w:t>д</w:t>
      </w:r>
      <w:r w:rsidR="001615A6" w:rsidRPr="00413BBE">
        <w:rPr>
          <w:rFonts w:ascii="Times New Roman" w:hAnsi="Times New Roman" w:cs="Times New Roman"/>
          <w:sz w:val="30"/>
          <w:szCs w:val="30"/>
        </w:rPr>
        <w:t>еятельность на безвозмездной основе.</w:t>
      </w:r>
    </w:p>
    <w:p w:rsidR="00461537" w:rsidRPr="00413BBE" w:rsidRDefault="005645E9" w:rsidP="000A28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</w:t>
      </w:r>
      <w:r w:rsidR="00AB1FA4">
        <w:rPr>
          <w:rFonts w:ascii="Times New Roman" w:hAnsi="Times New Roman" w:cs="Times New Roman"/>
          <w:sz w:val="30"/>
          <w:szCs w:val="30"/>
        </w:rPr>
        <w:t>4</w:t>
      </w:r>
      <w:r w:rsidR="00114B49" w:rsidRPr="00413BBE">
        <w:rPr>
          <w:rFonts w:ascii="Times New Roman" w:hAnsi="Times New Roman" w:cs="Times New Roman"/>
          <w:sz w:val="30"/>
          <w:szCs w:val="30"/>
        </w:rPr>
        <w:t>.</w:t>
      </w:r>
      <w:r w:rsidR="000238B7" w:rsidRPr="00413BBE">
        <w:rPr>
          <w:rFonts w:ascii="Times New Roman" w:hAnsi="Times New Roman" w:cs="Times New Roman"/>
          <w:sz w:val="30"/>
          <w:szCs w:val="30"/>
        </w:rPr>
        <w:t> </w:t>
      </w:r>
      <w:r w:rsidR="0097571E" w:rsidRPr="00413BBE">
        <w:rPr>
          <w:rFonts w:ascii="Times New Roman" w:hAnsi="Times New Roman" w:cs="Times New Roman"/>
          <w:sz w:val="30"/>
          <w:szCs w:val="30"/>
        </w:rPr>
        <w:t xml:space="preserve">Заседания </w:t>
      </w:r>
      <w:r w:rsidR="00676581" w:rsidRPr="00413BBE">
        <w:rPr>
          <w:rFonts w:ascii="Times New Roman" w:hAnsi="Times New Roman" w:cs="Times New Roman"/>
          <w:sz w:val="30"/>
          <w:szCs w:val="30"/>
        </w:rPr>
        <w:t>Ф</w:t>
      </w:r>
      <w:r w:rsidR="00585EC2" w:rsidRPr="00413BBE">
        <w:rPr>
          <w:rFonts w:ascii="Times New Roman" w:hAnsi="Times New Roman" w:cs="Times New Roman"/>
          <w:sz w:val="30"/>
          <w:szCs w:val="30"/>
        </w:rPr>
        <w:t>армакопейного комитета</w:t>
      </w:r>
      <w:r w:rsidR="00E55B56" w:rsidRPr="00413BBE">
        <w:rPr>
          <w:rFonts w:ascii="Times New Roman" w:hAnsi="Times New Roman" w:cs="Times New Roman"/>
          <w:sz w:val="30"/>
          <w:szCs w:val="30"/>
        </w:rPr>
        <w:t xml:space="preserve"> </w:t>
      </w:r>
      <w:r w:rsidR="001615A6" w:rsidRPr="00413BBE">
        <w:rPr>
          <w:rFonts w:ascii="Times New Roman" w:hAnsi="Times New Roman" w:cs="Times New Roman"/>
          <w:sz w:val="30"/>
          <w:szCs w:val="30"/>
        </w:rPr>
        <w:t xml:space="preserve">Союза </w:t>
      </w:r>
      <w:r w:rsidR="00585EC2" w:rsidRPr="00413BBE">
        <w:rPr>
          <w:rFonts w:ascii="Times New Roman" w:hAnsi="Times New Roman" w:cs="Times New Roman"/>
          <w:sz w:val="30"/>
          <w:szCs w:val="30"/>
        </w:rPr>
        <w:t xml:space="preserve">проводятся </w:t>
      </w:r>
      <w:r w:rsidR="00C113C3">
        <w:rPr>
          <w:rFonts w:ascii="Times New Roman" w:hAnsi="Times New Roman" w:cs="Times New Roman"/>
          <w:sz w:val="30"/>
          <w:szCs w:val="30"/>
        </w:rPr>
        <w:br/>
      </w:r>
      <w:r w:rsidR="00585EC2" w:rsidRPr="00413BBE">
        <w:rPr>
          <w:rFonts w:ascii="Times New Roman" w:hAnsi="Times New Roman" w:cs="Times New Roman"/>
          <w:sz w:val="30"/>
          <w:szCs w:val="30"/>
        </w:rPr>
        <w:t>в соответствии с пл</w:t>
      </w:r>
      <w:r w:rsidR="009F243C" w:rsidRPr="00413BBE">
        <w:rPr>
          <w:rFonts w:ascii="Times New Roman" w:hAnsi="Times New Roman" w:cs="Times New Roman"/>
          <w:sz w:val="30"/>
          <w:szCs w:val="30"/>
        </w:rPr>
        <w:t xml:space="preserve">аном работы </w:t>
      </w:r>
      <w:r w:rsidR="003D7B60" w:rsidRPr="00413BBE">
        <w:rPr>
          <w:rFonts w:ascii="Times New Roman" w:hAnsi="Times New Roman" w:cs="Times New Roman"/>
          <w:sz w:val="30"/>
          <w:szCs w:val="30"/>
        </w:rPr>
        <w:t>Ф</w:t>
      </w:r>
      <w:r w:rsidR="009F243C" w:rsidRPr="00413BBE">
        <w:rPr>
          <w:rFonts w:ascii="Times New Roman" w:hAnsi="Times New Roman" w:cs="Times New Roman"/>
          <w:sz w:val="30"/>
          <w:szCs w:val="30"/>
        </w:rPr>
        <w:t>армакопейного комитета</w:t>
      </w:r>
      <w:r w:rsidR="003D7B60" w:rsidRPr="00413BBE">
        <w:rPr>
          <w:rFonts w:ascii="Times New Roman" w:hAnsi="Times New Roman" w:cs="Times New Roman"/>
          <w:sz w:val="30"/>
          <w:szCs w:val="30"/>
        </w:rPr>
        <w:t xml:space="preserve"> Союза</w:t>
      </w:r>
      <w:r w:rsidR="009F243C" w:rsidRPr="00413BBE">
        <w:rPr>
          <w:rFonts w:ascii="Times New Roman" w:hAnsi="Times New Roman" w:cs="Times New Roman"/>
          <w:sz w:val="30"/>
          <w:szCs w:val="30"/>
        </w:rPr>
        <w:t xml:space="preserve"> (плановые заседания)</w:t>
      </w:r>
      <w:r w:rsidR="00461537" w:rsidRPr="00413BBE">
        <w:rPr>
          <w:rFonts w:ascii="Times New Roman" w:hAnsi="Times New Roman" w:cs="Times New Roman"/>
          <w:sz w:val="30"/>
          <w:szCs w:val="30"/>
        </w:rPr>
        <w:t>.</w:t>
      </w:r>
    </w:p>
    <w:p w:rsidR="00461537" w:rsidRPr="00413BBE" w:rsidRDefault="00461537" w:rsidP="000A28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13BBE">
        <w:rPr>
          <w:rFonts w:ascii="Times New Roman" w:hAnsi="Times New Roman" w:cs="Times New Roman"/>
          <w:sz w:val="30"/>
          <w:szCs w:val="30"/>
        </w:rPr>
        <w:t xml:space="preserve">Плановые </w:t>
      </w:r>
      <w:r w:rsidR="00B03BEB" w:rsidRPr="00413BBE">
        <w:rPr>
          <w:rFonts w:ascii="Times New Roman" w:hAnsi="Times New Roman" w:cs="Times New Roman"/>
          <w:sz w:val="30"/>
          <w:szCs w:val="30"/>
        </w:rPr>
        <w:t xml:space="preserve">заседания проводятся не </w:t>
      </w:r>
      <w:r w:rsidR="00A32074">
        <w:rPr>
          <w:rFonts w:ascii="Times New Roman" w:hAnsi="Times New Roman" w:cs="Times New Roman"/>
          <w:sz w:val="30"/>
          <w:szCs w:val="30"/>
        </w:rPr>
        <w:t>реже</w:t>
      </w:r>
      <w:r w:rsidR="00A32074" w:rsidRPr="00413BBE">
        <w:rPr>
          <w:rFonts w:ascii="Times New Roman" w:hAnsi="Times New Roman" w:cs="Times New Roman"/>
          <w:sz w:val="30"/>
          <w:szCs w:val="30"/>
        </w:rPr>
        <w:t xml:space="preserve"> </w:t>
      </w:r>
      <w:r w:rsidR="00C113C3">
        <w:rPr>
          <w:rFonts w:ascii="Times New Roman" w:hAnsi="Times New Roman" w:cs="Times New Roman"/>
          <w:sz w:val="30"/>
          <w:szCs w:val="30"/>
        </w:rPr>
        <w:t>4</w:t>
      </w:r>
      <w:r w:rsidR="003F5AB9" w:rsidRPr="00413BBE">
        <w:rPr>
          <w:rFonts w:ascii="Times New Roman" w:hAnsi="Times New Roman" w:cs="Times New Roman"/>
          <w:sz w:val="30"/>
          <w:szCs w:val="30"/>
        </w:rPr>
        <w:t xml:space="preserve"> </w:t>
      </w:r>
      <w:r w:rsidRPr="00413BBE">
        <w:rPr>
          <w:rFonts w:ascii="Times New Roman" w:hAnsi="Times New Roman" w:cs="Times New Roman"/>
          <w:sz w:val="30"/>
          <w:szCs w:val="30"/>
        </w:rPr>
        <w:t>раз в год.</w:t>
      </w:r>
    </w:p>
    <w:p w:rsidR="002542B7" w:rsidRPr="00413BBE" w:rsidRDefault="009C38D7" w:rsidP="000A28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</w:t>
      </w:r>
      <w:r w:rsidR="009F243C" w:rsidRPr="00413BBE">
        <w:rPr>
          <w:rFonts w:ascii="Times New Roman" w:hAnsi="Times New Roman" w:cs="Times New Roman"/>
          <w:sz w:val="30"/>
          <w:szCs w:val="30"/>
        </w:rPr>
        <w:t>неплановые заседания</w:t>
      </w:r>
      <w:r w:rsidR="00C113C3" w:rsidRPr="00C113C3">
        <w:rPr>
          <w:rFonts w:ascii="Times New Roman" w:hAnsi="Times New Roman" w:cs="Times New Roman"/>
          <w:sz w:val="30"/>
          <w:szCs w:val="30"/>
        </w:rPr>
        <w:t xml:space="preserve"> </w:t>
      </w:r>
      <w:r w:rsidR="00C113C3" w:rsidRPr="00413BBE">
        <w:rPr>
          <w:rFonts w:ascii="Times New Roman" w:hAnsi="Times New Roman" w:cs="Times New Roman"/>
          <w:sz w:val="30"/>
          <w:szCs w:val="30"/>
        </w:rPr>
        <w:t>Фармакопейного комитета</w:t>
      </w:r>
      <w:r w:rsidRPr="009C38D7">
        <w:rPr>
          <w:rFonts w:ascii="Times New Roman" w:hAnsi="Times New Roman" w:cs="Times New Roman"/>
          <w:sz w:val="30"/>
          <w:szCs w:val="30"/>
        </w:rPr>
        <w:t xml:space="preserve"> </w:t>
      </w:r>
      <w:r w:rsidR="00B27999" w:rsidRPr="00413BBE">
        <w:rPr>
          <w:rFonts w:ascii="Times New Roman" w:hAnsi="Times New Roman" w:cs="Times New Roman"/>
          <w:sz w:val="30"/>
          <w:szCs w:val="30"/>
        </w:rPr>
        <w:t xml:space="preserve">Союза </w:t>
      </w:r>
      <w:r w:rsidRPr="00413BBE">
        <w:rPr>
          <w:rFonts w:ascii="Times New Roman" w:hAnsi="Times New Roman" w:cs="Times New Roman"/>
          <w:sz w:val="30"/>
          <w:szCs w:val="30"/>
        </w:rPr>
        <w:t>могут проводит</w:t>
      </w:r>
      <w:r>
        <w:rPr>
          <w:rFonts w:ascii="Times New Roman" w:hAnsi="Times New Roman" w:cs="Times New Roman"/>
          <w:sz w:val="30"/>
          <w:szCs w:val="30"/>
        </w:rPr>
        <w:t>ь</w:t>
      </w:r>
      <w:r w:rsidRPr="00413BBE">
        <w:rPr>
          <w:rFonts w:ascii="Times New Roman" w:hAnsi="Times New Roman" w:cs="Times New Roman"/>
          <w:sz w:val="30"/>
          <w:szCs w:val="30"/>
        </w:rPr>
        <w:t>ся</w:t>
      </w:r>
      <w:r w:rsidRPr="009C38D7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п</w:t>
      </w:r>
      <w:r w:rsidRPr="00413BBE">
        <w:rPr>
          <w:rFonts w:ascii="Times New Roman" w:hAnsi="Times New Roman" w:cs="Times New Roman"/>
          <w:sz w:val="30"/>
          <w:szCs w:val="30"/>
        </w:rPr>
        <w:t xml:space="preserve">о решению </w:t>
      </w:r>
      <w:r>
        <w:rPr>
          <w:rFonts w:ascii="Times New Roman" w:hAnsi="Times New Roman" w:cs="Times New Roman"/>
          <w:sz w:val="30"/>
          <w:szCs w:val="30"/>
        </w:rPr>
        <w:t>п</w:t>
      </w:r>
      <w:r w:rsidRPr="00413BBE">
        <w:rPr>
          <w:rFonts w:ascii="Times New Roman" w:hAnsi="Times New Roman" w:cs="Times New Roman"/>
          <w:sz w:val="30"/>
          <w:szCs w:val="30"/>
        </w:rPr>
        <w:t>редседателя Фармакопейного комитета Союза</w:t>
      </w:r>
      <w:r w:rsidR="009F243C" w:rsidRPr="00413BBE">
        <w:rPr>
          <w:rFonts w:ascii="Times New Roman" w:hAnsi="Times New Roman" w:cs="Times New Roman"/>
          <w:sz w:val="30"/>
          <w:szCs w:val="30"/>
        </w:rPr>
        <w:t>.</w:t>
      </w:r>
    </w:p>
    <w:p w:rsidR="008B7ED6" w:rsidRPr="00413BBE" w:rsidRDefault="005645E9" w:rsidP="000A28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</w:t>
      </w:r>
      <w:r w:rsidR="00AB1FA4">
        <w:rPr>
          <w:rFonts w:ascii="Times New Roman" w:hAnsi="Times New Roman" w:cs="Times New Roman"/>
          <w:sz w:val="30"/>
          <w:szCs w:val="30"/>
        </w:rPr>
        <w:t>5</w:t>
      </w:r>
      <w:r w:rsidR="008B7ED6" w:rsidRPr="00413BBE">
        <w:rPr>
          <w:rFonts w:ascii="Times New Roman" w:hAnsi="Times New Roman" w:cs="Times New Roman"/>
          <w:sz w:val="30"/>
          <w:szCs w:val="30"/>
        </w:rPr>
        <w:t>.</w:t>
      </w:r>
      <w:r w:rsidR="000238B7" w:rsidRPr="00413BBE">
        <w:rPr>
          <w:rFonts w:ascii="Times New Roman" w:hAnsi="Times New Roman" w:cs="Times New Roman"/>
          <w:sz w:val="30"/>
          <w:szCs w:val="30"/>
        </w:rPr>
        <w:t> </w:t>
      </w:r>
      <w:r w:rsidR="008B7ED6" w:rsidRPr="00413BBE">
        <w:rPr>
          <w:rFonts w:ascii="Times New Roman" w:hAnsi="Times New Roman" w:cs="Times New Roman"/>
          <w:sz w:val="30"/>
          <w:szCs w:val="30"/>
        </w:rPr>
        <w:t xml:space="preserve">Члены Фармакопейного комитета </w:t>
      </w:r>
      <w:r w:rsidR="001615A6" w:rsidRPr="00413BBE">
        <w:rPr>
          <w:rFonts w:ascii="Times New Roman" w:hAnsi="Times New Roman" w:cs="Times New Roman"/>
          <w:sz w:val="30"/>
          <w:szCs w:val="30"/>
        </w:rPr>
        <w:t xml:space="preserve">Союза </w:t>
      </w:r>
      <w:r w:rsidR="008B7ED6" w:rsidRPr="00413BBE">
        <w:rPr>
          <w:rFonts w:ascii="Times New Roman" w:hAnsi="Times New Roman" w:cs="Times New Roman"/>
          <w:sz w:val="30"/>
          <w:szCs w:val="30"/>
        </w:rPr>
        <w:t>участвуют в заседан</w:t>
      </w:r>
      <w:r w:rsidR="009B7723">
        <w:rPr>
          <w:rFonts w:ascii="Times New Roman" w:hAnsi="Times New Roman" w:cs="Times New Roman"/>
          <w:sz w:val="30"/>
          <w:szCs w:val="30"/>
        </w:rPr>
        <w:t>иях</w:t>
      </w:r>
      <w:r w:rsidR="008B7ED6" w:rsidRPr="00413BBE">
        <w:rPr>
          <w:rFonts w:ascii="Times New Roman" w:hAnsi="Times New Roman" w:cs="Times New Roman"/>
          <w:sz w:val="30"/>
          <w:szCs w:val="30"/>
        </w:rPr>
        <w:t xml:space="preserve"> лично, делегирование полномочий не допускается. </w:t>
      </w:r>
    </w:p>
    <w:p w:rsidR="00461537" w:rsidRPr="00413BBE" w:rsidRDefault="005645E9" w:rsidP="000A28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91636">
        <w:rPr>
          <w:rFonts w:ascii="Times New Roman" w:hAnsi="Times New Roman" w:cs="Times New Roman"/>
          <w:sz w:val="30"/>
          <w:szCs w:val="30"/>
        </w:rPr>
        <w:t>2</w:t>
      </w:r>
      <w:r w:rsidR="00AB1FA4">
        <w:rPr>
          <w:rFonts w:ascii="Times New Roman" w:hAnsi="Times New Roman" w:cs="Times New Roman"/>
          <w:sz w:val="30"/>
          <w:szCs w:val="30"/>
        </w:rPr>
        <w:t>6</w:t>
      </w:r>
      <w:r w:rsidR="003D7B60" w:rsidRPr="00791636">
        <w:rPr>
          <w:rFonts w:ascii="Times New Roman" w:hAnsi="Times New Roman" w:cs="Times New Roman"/>
          <w:sz w:val="30"/>
          <w:szCs w:val="30"/>
        </w:rPr>
        <w:t>.</w:t>
      </w:r>
      <w:r w:rsidR="000238B7" w:rsidRPr="00413BBE">
        <w:rPr>
          <w:rFonts w:ascii="Times New Roman" w:hAnsi="Times New Roman" w:cs="Times New Roman"/>
          <w:sz w:val="30"/>
          <w:szCs w:val="30"/>
        </w:rPr>
        <w:t> </w:t>
      </w:r>
      <w:r w:rsidR="009F243C" w:rsidRPr="00413BBE">
        <w:rPr>
          <w:rFonts w:ascii="Times New Roman" w:hAnsi="Times New Roman" w:cs="Times New Roman"/>
          <w:sz w:val="30"/>
          <w:szCs w:val="30"/>
        </w:rPr>
        <w:t xml:space="preserve">В рамках подготовки к проведению заседания </w:t>
      </w:r>
      <w:r w:rsidR="00F640AA" w:rsidRPr="00413BBE">
        <w:rPr>
          <w:rFonts w:ascii="Times New Roman" w:hAnsi="Times New Roman" w:cs="Times New Roman"/>
          <w:sz w:val="30"/>
          <w:szCs w:val="30"/>
        </w:rPr>
        <w:t>Ф</w:t>
      </w:r>
      <w:r w:rsidR="00B03BEB" w:rsidRPr="00413BBE">
        <w:rPr>
          <w:rFonts w:ascii="Times New Roman" w:hAnsi="Times New Roman" w:cs="Times New Roman"/>
          <w:sz w:val="30"/>
          <w:szCs w:val="30"/>
        </w:rPr>
        <w:t xml:space="preserve">армакопейного комитета </w:t>
      </w:r>
      <w:r w:rsidR="001615A6" w:rsidRPr="00413BBE">
        <w:rPr>
          <w:rFonts w:ascii="Times New Roman" w:hAnsi="Times New Roman" w:cs="Times New Roman"/>
          <w:sz w:val="30"/>
          <w:szCs w:val="30"/>
        </w:rPr>
        <w:t xml:space="preserve">Союза </w:t>
      </w:r>
      <w:r w:rsidR="00AE5B38">
        <w:rPr>
          <w:rFonts w:ascii="Times New Roman" w:hAnsi="Times New Roman" w:cs="Times New Roman"/>
          <w:sz w:val="30"/>
          <w:szCs w:val="30"/>
        </w:rPr>
        <w:t>с</w:t>
      </w:r>
      <w:r w:rsidR="00B03BEB" w:rsidRPr="00413BBE">
        <w:rPr>
          <w:rFonts w:ascii="Times New Roman" w:hAnsi="Times New Roman" w:cs="Times New Roman"/>
          <w:sz w:val="30"/>
          <w:szCs w:val="30"/>
        </w:rPr>
        <w:t>екретариат</w:t>
      </w:r>
      <w:r w:rsidR="009F243C" w:rsidRPr="00413BBE">
        <w:rPr>
          <w:rFonts w:ascii="Times New Roman" w:hAnsi="Times New Roman" w:cs="Times New Roman"/>
          <w:sz w:val="30"/>
          <w:szCs w:val="30"/>
        </w:rPr>
        <w:t xml:space="preserve"> ос</w:t>
      </w:r>
      <w:r w:rsidR="00E55B56" w:rsidRPr="00413BBE">
        <w:rPr>
          <w:rFonts w:ascii="Times New Roman" w:hAnsi="Times New Roman" w:cs="Times New Roman"/>
          <w:sz w:val="30"/>
          <w:szCs w:val="30"/>
        </w:rPr>
        <w:t xml:space="preserve">уществляет подготовку проекта повестки дня заседания </w:t>
      </w:r>
      <w:r w:rsidR="00461537" w:rsidRPr="00413BBE">
        <w:rPr>
          <w:rFonts w:ascii="Times New Roman" w:hAnsi="Times New Roman" w:cs="Times New Roman"/>
          <w:sz w:val="30"/>
          <w:szCs w:val="30"/>
        </w:rPr>
        <w:t xml:space="preserve">с учетом </w:t>
      </w:r>
      <w:r w:rsidR="003F0AC4">
        <w:rPr>
          <w:rFonts w:ascii="Times New Roman" w:hAnsi="Times New Roman" w:cs="Times New Roman"/>
          <w:sz w:val="30"/>
          <w:szCs w:val="30"/>
        </w:rPr>
        <w:t xml:space="preserve">решений, принятых на заседаниях специализированных </w:t>
      </w:r>
      <w:r w:rsidR="00E55B56" w:rsidRPr="00413BBE">
        <w:rPr>
          <w:rFonts w:ascii="Times New Roman" w:hAnsi="Times New Roman" w:cs="Times New Roman"/>
          <w:sz w:val="30"/>
          <w:szCs w:val="30"/>
        </w:rPr>
        <w:t>экспертных групп</w:t>
      </w:r>
      <w:r w:rsidR="00A32074">
        <w:rPr>
          <w:rFonts w:ascii="Times New Roman" w:hAnsi="Times New Roman" w:cs="Times New Roman"/>
          <w:sz w:val="30"/>
          <w:szCs w:val="30"/>
        </w:rPr>
        <w:t xml:space="preserve"> (при наличии)</w:t>
      </w:r>
      <w:r w:rsidR="00E55B56" w:rsidRPr="00413BBE">
        <w:rPr>
          <w:rFonts w:ascii="Times New Roman" w:hAnsi="Times New Roman" w:cs="Times New Roman"/>
          <w:sz w:val="30"/>
          <w:szCs w:val="30"/>
        </w:rPr>
        <w:t xml:space="preserve">. </w:t>
      </w:r>
    </w:p>
    <w:p w:rsidR="009F243C" w:rsidRPr="00413BBE" w:rsidRDefault="007214B9" w:rsidP="000A28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13BBE">
        <w:rPr>
          <w:rFonts w:ascii="Times New Roman" w:hAnsi="Times New Roman" w:cs="Times New Roman"/>
          <w:sz w:val="30"/>
          <w:szCs w:val="30"/>
        </w:rPr>
        <w:t xml:space="preserve">Проект </w:t>
      </w:r>
      <w:proofErr w:type="gramStart"/>
      <w:r w:rsidRPr="00413BBE">
        <w:rPr>
          <w:rFonts w:ascii="Times New Roman" w:hAnsi="Times New Roman" w:cs="Times New Roman"/>
          <w:sz w:val="30"/>
          <w:szCs w:val="30"/>
        </w:rPr>
        <w:t xml:space="preserve">повестки дня очередного заседания </w:t>
      </w:r>
      <w:r w:rsidR="009B7723" w:rsidRPr="00413BBE">
        <w:rPr>
          <w:rFonts w:ascii="Times New Roman" w:hAnsi="Times New Roman" w:cs="Times New Roman"/>
          <w:sz w:val="30"/>
          <w:szCs w:val="30"/>
        </w:rPr>
        <w:t>Фармакопейного комитета Союза</w:t>
      </w:r>
      <w:proofErr w:type="gramEnd"/>
      <w:r w:rsidR="009B7723">
        <w:rPr>
          <w:rFonts w:ascii="Times New Roman" w:hAnsi="Times New Roman" w:cs="Times New Roman"/>
          <w:sz w:val="30"/>
          <w:szCs w:val="30"/>
        </w:rPr>
        <w:t xml:space="preserve"> </w:t>
      </w:r>
      <w:r w:rsidRPr="00413BBE">
        <w:rPr>
          <w:rFonts w:ascii="Times New Roman" w:hAnsi="Times New Roman" w:cs="Times New Roman"/>
          <w:sz w:val="30"/>
          <w:szCs w:val="30"/>
        </w:rPr>
        <w:t xml:space="preserve">представляется членам Фармакопейного комитета </w:t>
      </w:r>
      <w:r w:rsidR="001615A6" w:rsidRPr="00413BBE">
        <w:rPr>
          <w:rFonts w:ascii="Times New Roman" w:hAnsi="Times New Roman" w:cs="Times New Roman"/>
          <w:sz w:val="30"/>
          <w:szCs w:val="30"/>
        </w:rPr>
        <w:t xml:space="preserve">Союза </w:t>
      </w:r>
      <w:r w:rsidRPr="00413BBE">
        <w:rPr>
          <w:rFonts w:ascii="Times New Roman" w:hAnsi="Times New Roman" w:cs="Times New Roman"/>
          <w:sz w:val="30"/>
          <w:szCs w:val="30"/>
        </w:rPr>
        <w:t xml:space="preserve">не </w:t>
      </w:r>
      <w:r w:rsidR="00461537" w:rsidRPr="00413BBE">
        <w:rPr>
          <w:rFonts w:ascii="Times New Roman" w:hAnsi="Times New Roman" w:cs="Times New Roman"/>
          <w:sz w:val="30"/>
          <w:szCs w:val="30"/>
        </w:rPr>
        <w:t xml:space="preserve">позднее </w:t>
      </w:r>
      <w:r w:rsidRPr="00413BBE">
        <w:rPr>
          <w:rFonts w:ascii="Times New Roman" w:hAnsi="Times New Roman" w:cs="Times New Roman"/>
          <w:sz w:val="30"/>
          <w:szCs w:val="30"/>
        </w:rPr>
        <w:t xml:space="preserve">10 </w:t>
      </w:r>
      <w:r w:rsidR="003F0AC4">
        <w:rPr>
          <w:rFonts w:ascii="Times New Roman" w:hAnsi="Times New Roman" w:cs="Times New Roman"/>
          <w:sz w:val="30"/>
          <w:szCs w:val="30"/>
        </w:rPr>
        <w:t xml:space="preserve">календарных </w:t>
      </w:r>
      <w:r w:rsidRPr="00413BBE">
        <w:rPr>
          <w:rFonts w:ascii="Times New Roman" w:hAnsi="Times New Roman" w:cs="Times New Roman"/>
          <w:sz w:val="30"/>
          <w:szCs w:val="30"/>
        </w:rPr>
        <w:t>дней до даты проведения заседания.</w:t>
      </w:r>
    </w:p>
    <w:p w:rsidR="00461537" w:rsidRPr="00413BBE" w:rsidRDefault="00AB1FA4" w:rsidP="000A28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27</w:t>
      </w:r>
      <w:r w:rsidR="00E55B56" w:rsidRPr="00413BBE">
        <w:rPr>
          <w:rFonts w:ascii="Times New Roman" w:hAnsi="Times New Roman" w:cs="Times New Roman"/>
          <w:sz w:val="30"/>
          <w:szCs w:val="30"/>
        </w:rPr>
        <w:t>.</w:t>
      </w:r>
      <w:r w:rsidR="000238B7" w:rsidRPr="00413BBE">
        <w:rPr>
          <w:rFonts w:ascii="Times New Roman" w:hAnsi="Times New Roman" w:cs="Times New Roman"/>
          <w:sz w:val="30"/>
          <w:szCs w:val="30"/>
        </w:rPr>
        <w:t> </w:t>
      </w:r>
      <w:r w:rsidR="00E55B56" w:rsidRPr="00413BBE">
        <w:rPr>
          <w:rFonts w:ascii="Times New Roman" w:hAnsi="Times New Roman" w:cs="Times New Roman"/>
          <w:sz w:val="30"/>
          <w:szCs w:val="30"/>
        </w:rPr>
        <w:t xml:space="preserve">Повестка дня </w:t>
      </w:r>
      <w:r w:rsidR="00B408D3" w:rsidRPr="00413BBE">
        <w:rPr>
          <w:rFonts w:ascii="Times New Roman" w:hAnsi="Times New Roman" w:cs="Times New Roman"/>
          <w:sz w:val="30"/>
          <w:szCs w:val="30"/>
        </w:rPr>
        <w:t xml:space="preserve">заседания Фармакопейного комитета Союза </w:t>
      </w:r>
      <w:r w:rsidR="00E55B56" w:rsidRPr="00413BBE">
        <w:rPr>
          <w:rFonts w:ascii="Times New Roman" w:hAnsi="Times New Roman" w:cs="Times New Roman"/>
          <w:sz w:val="30"/>
          <w:szCs w:val="30"/>
        </w:rPr>
        <w:t xml:space="preserve">утверждается </w:t>
      </w:r>
      <w:r w:rsidR="003F0AC4">
        <w:rPr>
          <w:rFonts w:ascii="Times New Roman" w:hAnsi="Times New Roman" w:cs="Times New Roman"/>
          <w:sz w:val="30"/>
          <w:szCs w:val="30"/>
        </w:rPr>
        <w:t>п</w:t>
      </w:r>
      <w:r w:rsidR="00E55B56" w:rsidRPr="00413BBE">
        <w:rPr>
          <w:rFonts w:ascii="Times New Roman" w:hAnsi="Times New Roman" w:cs="Times New Roman"/>
          <w:sz w:val="30"/>
          <w:szCs w:val="30"/>
        </w:rPr>
        <w:t xml:space="preserve">редседателем Фармакопейного комитета </w:t>
      </w:r>
      <w:r w:rsidR="001615A6" w:rsidRPr="00413BBE">
        <w:rPr>
          <w:rFonts w:ascii="Times New Roman" w:hAnsi="Times New Roman" w:cs="Times New Roman"/>
          <w:sz w:val="30"/>
          <w:szCs w:val="30"/>
        </w:rPr>
        <w:t xml:space="preserve">Союза </w:t>
      </w:r>
      <w:r w:rsidR="00E55B56" w:rsidRPr="00413BBE">
        <w:rPr>
          <w:rFonts w:ascii="Times New Roman" w:hAnsi="Times New Roman" w:cs="Times New Roman"/>
          <w:sz w:val="30"/>
          <w:szCs w:val="30"/>
        </w:rPr>
        <w:t xml:space="preserve">в начале проведения </w:t>
      </w:r>
      <w:r w:rsidR="0097571E" w:rsidRPr="00413BBE">
        <w:rPr>
          <w:rFonts w:ascii="Times New Roman" w:hAnsi="Times New Roman" w:cs="Times New Roman"/>
          <w:sz w:val="30"/>
          <w:szCs w:val="30"/>
        </w:rPr>
        <w:t xml:space="preserve">заседания </w:t>
      </w:r>
      <w:r w:rsidR="007214B9" w:rsidRPr="00413BBE">
        <w:rPr>
          <w:rFonts w:ascii="Times New Roman" w:hAnsi="Times New Roman" w:cs="Times New Roman"/>
          <w:sz w:val="30"/>
          <w:szCs w:val="30"/>
        </w:rPr>
        <w:t>на основ</w:t>
      </w:r>
      <w:r w:rsidR="00B03BEB" w:rsidRPr="00413BBE">
        <w:rPr>
          <w:rFonts w:ascii="Times New Roman" w:hAnsi="Times New Roman" w:cs="Times New Roman"/>
          <w:sz w:val="30"/>
          <w:szCs w:val="30"/>
        </w:rPr>
        <w:t xml:space="preserve">ании проекта, представленного </w:t>
      </w:r>
      <w:r w:rsidR="003F0AC4">
        <w:rPr>
          <w:rFonts w:ascii="Times New Roman" w:hAnsi="Times New Roman" w:cs="Times New Roman"/>
          <w:sz w:val="30"/>
          <w:szCs w:val="30"/>
        </w:rPr>
        <w:t>с</w:t>
      </w:r>
      <w:r w:rsidR="007214B9" w:rsidRPr="00413BBE">
        <w:rPr>
          <w:rFonts w:ascii="Times New Roman" w:hAnsi="Times New Roman" w:cs="Times New Roman"/>
          <w:sz w:val="30"/>
          <w:szCs w:val="30"/>
        </w:rPr>
        <w:t>екретариатом</w:t>
      </w:r>
      <w:r w:rsidR="00E55B56" w:rsidRPr="00413BBE">
        <w:rPr>
          <w:rFonts w:ascii="Times New Roman" w:hAnsi="Times New Roman" w:cs="Times New Roman"/>
          <w:sz w:val="30"/>
          <w:szCs w:val="30"/>
        </w:rPr>
        <w:t>.</w:t>
      </w:r>
      <w:r w:rsidR="00461537" w:rsidRPr="00413BBE">
        <w:rPr>
          <w:rFonts w:ascii="Times New Roman" w:hAnsi="Times New Roman" w:cs="Times New Roman"/>
          <w:sz w:val="30"/>
          <w:szCs w:val="30"/>
        </w:rPr>
        <w:t xml:space="preserve"> </w:t>
      </w:r>
    </w:p>
    <w:p w:rsidR="003F0AC4" w:rsidRPr="000F30C2" w:rsidRDefault="003F0AC4" w:rsidP="000A28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13BBE">
        <w:rPr>
          <w:rFonts w:ascii="Times New Roman" w:hAnsi="Times New Roman" w:cs="Times New Roman"/>
          <w:sz w:val="30"/>
          <w:szCs w:val="30"/>
        </w:rPr>
        <w:t>Заседание Фармакопейного комитета Союза считается правомочным, если на нем присутству</w:t>
      </w:r>
      <w:r>
        <w:rPr>
          <w:rFonts w:ascii="Times New Roman" w:hAnsi="Times New Roman" w:cs="Times New Roman"/>
          <w:sz w:val="30"/>
          <w:szCs w:val="30"/>
        </w:rPr>
        <w:t>ю</w:t>
      </w:r>
      <w:r w:rsidRPr="00413BBE">
        <w:rPr>
          <w:rFonts w:ascii="Times New Roman" w:hAnsi="Times New Roman" w:cs="Times New Roman"/>
          <w:sz w:val="30"/>
          <w:szCs w:val="30"/>
        </w:rPr>
        <w:t xml:space="preserve">т не менее </w:t>
      </w:r>
      <w:r>
        <w:rPr>
          <w:rFonts w:ascii="Times New Roman" w:hAnsi="Times New Roman" w:cs="Times New Roman"/>
          <w:sz w:val="30"/>
          <w:szCs w:val="30"/>
        </w:rPr>
        <w:t xml:space="preserve">двух третей </w:t>
      </w:r>
      <w:r>
        <w:rPr>
          <w:rFonts w:ascii="Times New Roman" w:hAnsi="Times New Roman" w:cs="Times New Roman"/>
          <w:sz w:val="30"/>
          <w:szCs w:val="30"/>
        </w:rPr>
        <w:br/>
      </w:r>
      <w:r w:rsidRPr="000F30C2">
        <w:rPr>
          <w:rFonts w:ascii="Times New Roman" w:hAnsi="Times New Roman" w:cs="Times New Roman"/>
          <w:sz w:val="30"/>
          <w:szCs w:val="30"/>
        </w:rPr>
        <w:t xml:space="preserve">общего числа членов Фармакопейного комитета Союза. </w:t>
      </w:r>
    </w:p>
    <w:p w:rsidR="00461537" w:rsidRPr="00413BBE" w:rsidRDefault="00461537" w:rsidP="000A28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13BBE">
        <w:rPr>
          <w:rFonts w:ascii="Times New Roman" w:hAnsi="Times New Roman" w:cs="Times New Roman"/>
          <w:sz w:val="30"/>
          <w:szCs w:val="30"/>
        </w:rPr>
        <w:t xml:space="preserve">Перед началом </w:t>
      </w:r>
      <w:r w:rsidR="0097571E" w:rsidRPr="00413BBE">
        <w:rPr>
          <w:rFonts w:ascii="Times New Roman" w:hAnsi="Times New Roman" w:cs="Times New Roman"/>
          <w:sz w:val="30"/>
          <w:szCs w:val="30"/>
        </w:rPr>
        <w:t xml:space="preserve">заседания </w:t>
      </w:r>
      <w:r w:rsidR="009B7723">
        <w:rPr>
          <w:rFonts w:ascii="Times New Roman" w:hAnsi="Times New Roman" w:cs="Times New Roman"/>
          <w:sz w:val="30"/>
          <w:szCs w:val="30"/>
        </w:rPr>
        <w:t>п</w:t>
      </w:r>
      <w:r w:rsidR="009B7723" w:rsidRPr="00413BBE">
        <w:rPr>
          <w:rFonts w:ascii="Times New Roman" w:hAnsi="Times New Roman" w:cs="Times New Roman"/>
          <w:sz w:val="30"/>
          <w:szCs w:val="30"/>
        </w:rPr>
        <w:t>редседател</w:t>
      </w:r>
      <w:r w:rsidR="009B7723">
        <w:rPr>
          <w:rFonts w:ascii="Times New Roman" w:hAnsi="Times New Roman" w:cs="Times New Roman"/>
          <w:sz w:val="30"/>
          <w:szCs w:val="30"/>
        </w:rPr>
        <w:t>ем</w:t>
      </w:r>
      <w:r w:rsidR="009B7723" w:rsidRPr="00413BBE">
        <w:rPr>
          <w:rFonts w:ascii="Times New Roman" w:hAnsi="Times New Roman" w:cs="Times New Roman"/>
          <w:sz w:val="30"/>
          <w:szCs w:val="30"/>
        </w:rPr>
        <w:t xml:space="preserve"> </w:t>
      </w:r>
      <w:r w:rsidRPr="00413BBE">
        <w:rPr>
          <w:rFonts w:ascii="Times New Roman" w:hAnsi="Times New Roman" w:cs="Times New Roman"/>
          <w:sz w:val="30"/>
          <w:szCs w:val="30"/>
        </w:rPr>
        <w:t xml:space="preserve">Фармакопейного комитета </w:t>
      </w:r>
      <w:r w:rsidR="001615A6" w:rsidRPr="00413BBE">
        <w:rPr>
          <w:rFonts w:ascii="Times New Roman" w:hAnsi="Times New Roman" w:cs="Times New Roman"/>
          <w:sz w:val="30"/>
          <w:szCs w:val="30"/>
        </w:rPr>
        <w:t xml:space="preserve">Союза </w:t>
      </w:r>
      <w:r w:rsidRPr="00413BBE">
        <w:rPr>
          <w:rFonts w:ascii="Times New Roman" w:hAnsi="Times New Roman" w:cs="Times New Roman"/>
          <w:sz w:val="30"/>
          <w:szCs w:val="30"/>
        </w:rPr>
        <w:t>уточняет</w:t>
      </w:r>
      <w:r w:rsidR="009B7723">
        <w:rPr>
          <w:rFonts w:ascii="Times New Roman" w:hAnsi="Times New Roman" w:cs="Times New Roman"/>
          <w:sz w:val="30"/>
          <w:szCs w:val="30"/>
        </w:rPr>
        <w:t>ся</w:t>
      </w:r>
      <w:r w:rsidRPr="00413BBE">
        <w:rPr>
          <w:rFonts w:ascii="Times New Roman" w:hAnsi="Times New Roman" w:cs="Times New Roman"/>
          <w:sz w:val="30"/>
          <w:szCs w:val="30"/>
        </w:rPr>
        <w:t xml:space="preserve"> наличие кворума. </w:t>
      </w:r>
    </w:p>
    <w:p w:rsidR="00461537" w:rsidRPr="00413BBE" w:rsidRDefault="00E52BD2" w:rsidP="000A28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13BBE">
        <w:rPr>
          <w:rFonts w:ascii="Times New Roman" w:hAnsi="Times New Roman" w:cs="Times New Roman"/>
          <w:sz w:val="30"/>
          <w:szCs w:val="30"/>
        </w:rPr>
        <w:t>В случае отсутствия кворума</w:t>
      </w:r>
      <w:r w:rsidR="00461537" w:rsidRPr="00413BBE">
        <w:rPr>
          <w:rFonts w:ascii="Times New Roman" w:hAnsi="Times New Roman" w:cs="Times New Roman"/>
          <w:sz w:val="30"/>
          <w:szCs w:val="30"/>
        </w:rPr>
        <w:t xml:space="preserve"> </w:t>
      </w:r>
      <w:r w:rsidR="003F0AC4">
        <w:rPr>
          <w:rFonts w:ascii="Times New Roman" w:hAnsi="Times New Roman" w:cs="Times New Roman"/>
          <w:sz w:val="30"/>
          <w:szCs w:val="30"/>
        </w:rPr>
        <w:t>п</w:t>
      </w:r>
      <w:r w:rsidR="00461537" w:rsidRPr="00413BBE">
        <w:rPr>
          <w:rFonts w:ascii="Times New Roman" w:hAnsi="Times New Roman" w:cs="Times New Roman"/>
          <w:sz w:val="30"/>
          <w:szCs w:val="30"/>
        </w:rPr>
        <w:t>редседател</w:t>
      </w:r>
      <w:r w:rsidR="009B7723">
        <w:rPr>
          <w:rFonts w:ascii="Times New Roman" w:hAnsi="Times New Roman" w:cs="Times New Roman"/>
          <w:sz w:val="30"/>
          <w:szCs w:val="30"/>
        </w:rPr>
        <w:t>ем</w:t>
      </w:r>
      <w:r w:rsidR="00461537" w:rsidRPr="00413BBE">
        <w:rPr>
          <w:rFonts w:ascii="Times New Roman" w:hAnsi="Times New Roman" w:cs="Times New Roman"/>
          <w:sz w:val="30"/>
          <w:szCs w:val="30"/>
        </w:rPr>
        <w:t xml:space="preserve"> Фармакопейного комитета </w:t>
      </w:r>
      <w:r w:rsidR="001615A6" w:rsidRPr="00413BBE">
        <w:rPr>
          <w:rFonts w:ascii="Times New Roman" w:hAnsi="Times New Roman" w:cs="Times New Roman"/>
          <w:sz w:val="30"/>
          <w:szCs w:val="30"/>
        </w:rPr>
        <w:t xml:space="preserve">Союза </w:t>
      </w:r>
      <w:r w:rsidR="00461537" w:rsidRPr="00413BBE">
        <w:rPr>
          <w:rFonts w:ascii="Times New Roman" w:hAnsi="Times New Roman" w:cs="Times New Roman"/>
          <w:sz w:val="30"/>
          <w:szCs w:val="30"/>
        </w:rPr>
        <w:t>принимает</w:t>
      </w:r>
      <w:r w:rsidR="009B7723">
        <w:rPr>
          <w:rFonts w:ascii="Times New Roman" w:hAnsi="Times New Roman" w:cs="Times New Roman"/>
          <w:sz w:val="30"/>
          <w:szCs w:val="30"/>
        </w:rPr>
        <w:t>ся</w:t>
      </w:r>
      <w:r w:rsidR="00461537" w:rsidRPr="00413BBE">
        <w:rPr>
          <w:rFonts w:ascii="Times New Roman" w:hAnsi="Times New Roman" w:cs="Times New Roman"/>
          <w:sz w:val="30"/>
          <w:szCs w:val="30"/>
        </w:rPr>
        <w:t xml:space="preserve"> решение о переносе заседания на другую дату</w:t>
      </w:r>
      <w:r w:rsidRPr="00413BBE">
        <w:rPr>
          <w:rFonts w:ascii="Times New Roman" w:hAnsi="Times New Roman" w:cs="Times New Roman"/>
          <w:sz w:val="30"/>
          <w:szCs w:val="30"/>
        </w:rPr>
        <w:t xml:space="preserve">, </w:t>
      </w:r>
      <w:r w:rsidR="003F0AC4">
        <w:rPr>
          <w:rFonts w:ascii="Times New Roman" w:hAnsi="Times New Roman" w:cs="Times New Roman"/>
          <w:sz w:val="30"/>
          <w:szCs w:val="30"/>
        </w:rPr>
        <w:t>что</w:t>
      </w:r>
      <w:r w:rsidRPr="00413BBE">
        <w:rPr>
          <w:rFonts w:ascii="Times New Roman" w:hAnsi="Times New Roman" w:cs="Times New Roman"/>
          <w:sz w:val="30"/>
          <w:szCs w:val="30"/>
        </w:rPr>
        <w:t xml:space="preserve"> отража</w:t>
      </w:r>
      <w:r w:rsidR="00461537" w:rsidRPr="00413BBE">
        <w:rPr>
          <w:rFonts w:ascii="Times New Roman" w:hAnsi="Times New Roman" w:cs="Times New Roman"/>
          <w:sz w:val="30"/>
          <w:szCs w:val="30"/>
        </w:rPr>
        <w:t>ется в протоколе заседания.</w:t>
      </w:r>
    </w:p>
    <w:p w:rsidR="00E52BD2" w:rsidRPr="00413BBE" w:rsidRDefault="00AB1FA4" w:rsidP="000A28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28</w:t>
      </w:r>
      <w:r w:rsidR="00461537" w:rsidRPr="00413BBE">
        <w:rPr>
          <w:rFonts w:ascii="Times New Roman" w:hAnsi="Times New Roman" w:cs="Times New Roman"/>
          <w:sz w:val="30"/>
          <w:szCs w:val="30"/>
        </w:rPr>
        <w:t>.</w:t>
      </w:r>
      <w:r w:rsidR="000238B7" w:rsidRPr="00413BBE">
        <w:rPr>
          <w:rFonts w:ascii="Times New Roman" w:hAnsi="Times New Roman" w:cs="Times New Roman"/>
          <w:sz w:val="30"/>
          <w:szCs w:val="30"/>
        </w:rPr>
        <w:t> </w:t>
      </w:r>
      <w:r w:rsidR="00E52BD2" w:rsidRPr="00413BBE">
        <w:rPr>
          <w:rFonts w:ascii="Times New Roman" w:hAnsi="Times New Roman" w:cs="Times New Roman"/>
          <w:sz w:val="30"/>
          <w:szCs w:val="30"/>
        </w:rPr>
        <w:t>Руководитель</w:t>
      </w:r>
      <w:r w:rsidR="004935F0" w:rsidRPr="00413BBE">
        <w:rPr>
          <w:rFonts w:ascii="Times New Roman" w:hAnsi="Times New Roman" w:cs="Times New Roman"/>
          <w:sz w:val="30"/>
          <w:szCs w:val="30"/>
        </w:rPr>
        <w:t xml:space="preserve"> </w:t>
      </w:r>
      <w:r w:rsidR="003F0AC4">
        <w:rPr>
          <w:rFonts w:ascii="Times New Roman" w:hAnsi="Times New Roman" w:cs="Times New Roman"/>
          <w:sz w:val="30"/>
          <w:szCs w:val="30"/>
        </w:rPr>
        <w:t xml:space="preserve">специализированной </w:t>
      </w:r>
      <w:r w:rsidR="004935F0" w:rsidRPr="00413BBE">
        <w:rPr>
          <w:rFonts w:ascii="Times New Roman" w:hAnsi="Times New Roman" w:cs="Times New Roman"/>
          <w:sz w:val="30"/>
          <w:szCs w:val="30"/>
        </w:rPr>
        <w:t xml:space="preserve">экспертной группы докладывает на заседании </w:t>
      </w:r>
      <w:r w:rsidR="00156095" w:rsidRPr="00413BBE">
        <w:rPr>
          <w:rFonts w:ascii="Times New Roman" w:hAnsi="Times New Roman" w:cs="Times New Roman"/>
          <w:sz w:val="30"/>
          <w:szCs w:val="30"/>
        </w:rPr>
        <w:t xml:space="preserve">Фармакопейного комитета Союза </w:t>
      </w:r>
      <w:r w:rsidR="004935F0" w:rsidRPr="00413BBE">
        <w:rPr>
          <w:rFonts w:ascii="Times New Roman" w:hAnsi="Times New Roman" w:cs="Times New Roman"/>
          <w:sz w:val="30"/>
          <w:szCs w:val="30"/>
        </w:rPr>
        <w:t>о принят</w:t>
      </w:r>
      <w:r w:rsidR="009B7723">
        <w:rPr>
          <w:rFonts w:ascii="Times New Roman" w:hAnsi="Times New Roman" w:cs="Times New Roman"/>
          <w:sz w:val="30"/>
          <w:szCs w:val="30"/>
        </w:rPr>
        <w:t>ых</w:t>
      </w:r>
      <w:r w:rsidR="004935F0" w:rsidRPr="00413BBE">
        <w:rPr>
          <w:rFonts w:ascii="Times New Roman" w:hAnsi="Times New Roman" w:cs="Times New Roman"/>
          <w:sz w:val="30"/>
          <w:szCs w:val="30"/>
        </w:rPr>
        <w:t xml:space="preserve"> решени</w:t>
      </w:r>
      <w:r w:rsidR="009B7723">
        <w:rPr>
          <w:rFonts w:ascii="Times New Roman" w:hAnsi="Times New Roman" w:cs="Times New Roman"/>
          <w:sz w:val="30"/>
          <w:szCs w:val="30"/>
        </w:rPr>
        <w:t>ях</w:t>
      </w:r>
      <w:r w:rsidR="004935F0" w:rsidRPr="00413BBE">
        <w:rPr>
          <w:rFonts w:ascii="Times New Roman" w:hAnsi="Times New Roman" w:cs="Times New Roman"/>
          <w:sz w:val="30"/>
          <w:szCs w:val="30"/>
        </w:rPr>
        <w:t xml:space="preserve"> </w:t>
      </w:r>
      <w:r w:rsidR="003F0AC4">
        <w:rPr>
          <w:rFonts w:ascii="Times New Roman" w:hAnsi="Times New Roman" w:cs="Times New Roman"/>
          <w:sz w:val="30"/>
          <w:szCs w:val="30"/>
        </w:rPr>
        <w:t xml:space="preserve">специализированной </w:t>
      </w:r>
      <w:r w:rsidR="004935F0" w:rsidRPr="00413BBE">
        <w:rPr>
          <w:rFonts w:ascii="Times New Roman" w:hAnsi="Times New Roman" w:cs="Times New Roman"/>
          <w:sz w:val="30"/>
          <w:szCs w:val="30"/>
        </w:rPr>
        <w:t xml:space="preserve">экспертной группы. </w:t>
      </w:r>
    </w:p>
    <w:p w:rsidR="00461537" w:rsidRPr="00413BBE" w:rsidRDefault="00AB1FA4" w:rsidP="000A28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29</w:t>
      </w:r>
      <w:r w:rsidR="00461537" w:rsidRPr="00413BBE">
        <w:rPr>
          <w:rFonts w:ascii="Times New Roman" w:hAnsi="Times New Roman" w:cs="Times New Roman"/>
          <w:sz w:val="30"/>
          <w:szCs w:val="30"/>
        </w:rPr>
        <w:t>.</w:t>
      </w:r>
      <w:r w:rsidR="000238B7" w:rsidRPr="00413BBE">
        <w:rPr>
          <w:rFonts w:ascii="Times New Roman" w:hAnsi="Times New Roman" w:cs="Times New Roman"/>
          <w:sz w:val="30"/>
          <w:szCs w:val="30"/>
        </w:rPr>
        <w:t> </w:t>
      </w:r>
      <w:r w:rsidR="004935F0" w:rsidRPr="00413BBE">
        <w:rPr>
          <w:rFonts w:ascii="Times New Roman" w:hAnsi="Times New Roman" w:cs="Times New Roman"/>
          <w:sz w:val="30"/>
          <w:szCs w:val="30"/>
        </w:rPr>
        <w:t xml:space="preserve">По результатам рассмотрения </w:t>
      </w:r>
      <w:r w:rsidR="00A32074" w:rsidRPr="00413BBE">
        <w:rPr>
          <w:rFonts w:ascii="Times New Roman" w:hAnsi="Times New Roman" w:cs="Times New Roman"/>
          <w:sz w:val="30"/>
          <w:szCs w:val="30"/>
        </w:rPr>
        <w:t>Фармакопейн</w:t>
      </w:r>
      <w:r w:rsidR="00A32074">
        <w:rPr>
          <w:rFonts w:ascii="Times New Roman" w:hAnsi="Times New Roman" w:cs="Times New Roman"/>
          <w:sz w:val="30"/>
          <w:szCs w:val="30"/>
        </w:rPr>
        <w:t>ым</w:t>
      </w:r>
      <w:r w:rsidR="00A32074" w:rsidRPr="00413BBE">
        <w:rPr>
          <w:rFonts w:ascii="Times New Roman" w:hAnsi="Times New Roman" w:cs="Times New Roman"/>
          <w:sz w:val="30"/>
          <w:szCs w:val="30"/>
        </w:rPr>
        <w:t xml:space="preserve"> комитет</w:t>
      </w:r>
      <w:r w:rsidR="00A32074">
        <w:rPr>
          <w:rFonts w:ascii="Times New Roman" w:hAnsi="Times New Roman" w:cs="Times New Roman"/>
          <w:sz w:val="30"/>
          <w:szCs w:val="30"/>
        </w:rPr>
        <w:t>ом</w:t>
      </w:r>
      <w:r w:rsidR="00A32074" w:rsidRPr="00413BBE">
        <w:rPr>
          <w:rFonts w:ascii="Times New Roman" w:hAnsi="Times New Roman" w:cs="Times New Roman"/>
          <w:sz w:val="30"/>
          <w:szCs w:val="30"/>
        </w:rPr>
        <w:t xml:space="preserve"> Союза </w:t>
      </w:r>
      <w:r w:rsidR="004935F0" w:rsidRPr="00413BBE">
        <w:rPr>
          <w:rFonts w:ascii="Times New Roman" w:hAnsi="Times New Roman" w:cs="Times New Roman"/>
          <w:sz w:val="30"/>
          <w:szCs w:val="30"/>
        </w:rPr>
        <w:t>проекта фармакопейной статьи (монографии)</w:t>
      </w:r>
      <w:r w:rsidR="009B7723">
        <w:rPr>
          <w:rFonts w:ascii="Times New Roman" w:hAnsi="Times New Roman" w:cs="Times New Roman"/>
          <w:sz w:val="30"/>
          <w:szCs w:val="30"/>
        </w:rPr>
        <w:t>,</w:t>
      </w:r>
      <w:r w:rsidR="00172AE2">
        <w:rPr>
          <w:rFonts w:ascii="Times New Roman" w:hAnsi="Times New Roman" w:cs="Times New Roman"/>
          <w:sz w:val="30"/>
          <w:szCs w:val="30"/>
        </w:rPr>
        <w:t xml:space="preserve"> проекта руководства по качеству лекарственных сре</w:t>
      </w:r>
      <w:proofErr w:type="gramStart"/>
      <w:r w:rsidR="00172AE2">
        <w:rPr>
          <w:rFonts w:ascii="Times New Roman" w:hAnsi="Times New Roman" w:cs="Times New Roman"/>
          <w:sz w:val="30"/>
          <w:szCs w:val="30"/>
        </w:rPr>
        <w:t>дств</w:t>
      </w:r>
      <w:r w:rsidR="004935F0" w:rsidRPr="00413BBE">
        <w:rPr>
          <w:rFonts w:ascii="Times New Roman" w:hAnsi="Times New Roman" w:cs="Times New Roman"/>
          <w:sz w:val="30"/>
          <w:szCs w:val="30"/>
        </w:rPr>
        <w:t xml:space="preserve"> пр</w:t>
      </w:r>
      <w:proofErr w:type="gramEnd"/>
      <w:r w:rsidR="004935F0" w:rsidRPr="00413BBE">
        <w:rPr>
          <w:rFonts w:ascii="Times New Roman" w:hAnsi="Times New Roman" w:cs="Times New Roman"/>
          <w:sz w:val="30"/>
          <w:szCs w:val="30"/>
        </w:rPr>
        <w:t xml:space="preserve">инимается решение об одобрении предложенного проекта </w:t>
      </w:r>
      <w:r w:rsidR="003F0AC4">
        <w:rPr>
          <w:rFonts w:ascii="Times New Roman" w:hAnsi="Times New Roman" w:cs="Times New Roman"/>
          <w:sz w:val="30"/>
          <w:szCs w:val="30"/>
        </w:rPr>
        <w:t>или об</w:t>
      </w:r>
      <w:r w:rsidR="004935F0" w:rsidRPr="00413BBE">
        <w:rPr>
          <w:rFonts w:ascii="Times New Roman" w:hAnsi="Times New Roman" w:cs="Times New Roman"/>
          <w:sz w:val="30"/>
          <w:szCs w:val="30"/>
        </w:rPr>
        <w:t xml:space="preserve"> </w:t>
      </w:r>
      <w:r w:rsidR="001615A6" w:rsidRPr="00413BBE">
        <w:rPr>
          <w:rFonts w:ascii="Times New Roman" w:hAnsi="Times New Roman" w:cs="Times New Roman"/>
          <w:sz w:val="30"/>
          <w:szCs w:val="30"/>
        </w:rPr>
        <w:t xml:space="preserve">отказе </w:t>
      </w:r>
      <w:r w:rsidR="009B7723" w:rsidRPr="00413BBE">
        <w:rPr>
          <w:rFonts w:ascii="Times New Roman" w:hAnsi="Times New Roman" w:cs="Times New Roman"/>
          <w:sz w:val="30"/>
          <w:szCs w:val="30"/>
        </w:rPr>
        <w:t>в</w:t>
      </w:r>
      <w:r w:rsidR="009B7723">
        <w:rPr>
          <w:rFonts w:ascii="Times New Roman" w:hAnsi="Times New Roman" w:cs="Times New Roman"/>
          <w:sz w:val="30"/>
          <w:szCs w:val="30"/>
        </w:rPr>
        <w:t xml:space="preserve"> его </w:t>
      </w:r>
      <w:r w:rsidR="00156095" w:rsidRPr="00413BBE">
        <w:rPr>
          <w:rFonts w:ascii="Times New Roman" w:hAnsi="Times New Roman" w:cs="Times New Roman"/>
          <w:sz w:val="30"/>
          <w:szCs w:val="30"/>
        </w:rPr>
        <w:t>одобрении</w:t>
      </w:r>
      <w:r w:rsidR="001615A6" w:rsidRPr="00413BBE">
        <w:rPr>
          <w:rFonts w:ascii="Times New Roman" w:hAnsi="Times New Roman" w:cs="Times New Roman"/>
          <w:sz w:val="30"/>
          <w:szCs w:val="30"/>
        </w:rPr>
        <w:t xml:space="preserve"> </w:t>
      </w:r>
      <w:r w:rsidR="00CF1408">
        <w:rPr>
          <w:rFonts w:ascii="Times New Roman" w:hAnsi="Times New Roman" w:cs="Times New Roman"/>
          <w:sz w:val="30"/>
          <w:szCs w:val="30"/>
        </w:rPr>
        <w:br/>
      </w:r>
      <w:r w:rsidR="003F0AC4">
        <w:rPr>
          <w:rFonts w:ascii="Times New Roman" w:hAnsi="Times New Roman" w:cs="Times New Roman"/>
          <w:sz w:val="30"/>
          <w:szCs w:val="30"/>
        </w:rPr>
        <w:t>(</w:t>
      </w:r>
      <w:r w:rsidR="004935F0" w:rsidRPr="00413BBE">
        <w:rPr>
          <w:rFonts w:ascii="Times New Roman" w:hAnsi="Times New Roman" w:cs="Times New Roman"/>
          <w:sz w:val="30"/>
          <w:szCs w:val="30"/>
        </w:rPr>
        <w:t>с указанием причин</w:t>
      </w:r>
      <w:r w:rsidR="003F0AC4">
        <w:rPr>
          <w:rFonts w:ascii="Times New Roman" w:hAnsi="Times New Roman" w:cs="Times New Roman"/>
          <w:sz w:val="30"/>
          <w:szCs w:val="30"/>
        </w:rPr>
        <w:t>)</w:t>
      </w:r>
      <w:r w:rsidR="004935F0" w:rsidRPr="00413BBE">
        <w:rPr>
          <w:rFonts w:ascii="Times New Roman" w:hAnsi="Times New Roman" w:cs="Times New Roman"/>
          <w:sz w:val="30"/>
          <w:szCs w:val="30"/>
        </w:rPr>
        <w:t>.</w:t>
      </w:r>
    </w:p>
    <w:p w:rsidR="00B03BEB" w:rsidRDefault="00AB1FA4" w:rsidP="000A28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30</w:t>
      </w:r>
      <w:r w:rsidR="00461537" w:rsidRPr="00413BBE">
        <w:rPr>
          <w:rFonts w:ascii="Times New Roman" w:hAnsi="Times New Roman" w:cs="Times New Roman"/>
          <w:sz w:val="30"/>
          <w:szCs w:val="30"/>
        </w:rPr>
        <w:t>.</w:t>
      </w:r>
      <w:r w:rsidR="000238B7" w:rsidRPr="00413BBE">
        <w:rPr>
          <w:rFonts w:ascii="Times New Roman" w:hAnsi="Times New Roman" w:cs="Times New Roman"/>
          <w:sz w:val="30"/>
          <w:szCs w:val="30"/>
        </w:rPr>
        <w:t> </w:t>
      </w:r>
      <w:r w:rsidR="004935F0" w:rsidRPr="00413BBE">
        <w:rPr>
          <w:rFonts w:ascii="Times New Roman" w:hAnsi="Times New Roman" w:cs="Times New Roman"/>
          <w:sz w:val="30"/>
          <w:szCs w:val="30"/>
        </w:rPr>
        <w:t xml:space="preserve">В </w:t>
      </w:r>
      <w:r w:rsidR="004935F0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случае </w:t>
      </w:r>
      <w:r w:rsidR="001615A6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отказа </w:t>
      </w:r>
      <w:r w:rsidR="00A32074" w:rsidRPr="00413BBE">
        <w:rPr>
          <w:rFonts w:ascii="Times New Roman" w:hAnsi="Times New Roman" w:cs="Times New Roman"/>
          <w:sz w:val="30"/>
          <w:szCs w:val="30"/>
        </w:rPr>
        <w:t xml:space="preserve">Фармакопейного комитета Союза </w:t>
      </w:r>
      <w:r w:rsidR="001615A6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в одобрении </w:t>
      </w:r>
      <w:r w:rsidR="004935F0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проекта </w:t>
      </w:r>
      <w:r w:rsidR="004935F0" w:rsidRPr="00413BBE">
        <w:rPr>
          <w:rFonts w:ascii="Times New Roman" w:hAnsi="Times New Roman" w:cs="Times New Roman"/>
          <w:sz w:val="30"/>
          <w:szCs w:val="30"/>
        </w:rPr>
        <w:t xml:space="preserve">фармакопейной статьи (монографии) </w:t>
      </w:r>
      <w:r w:rsidR="006B7493" w:rsidRPr="00413BBE">
        <w:rPr>
          <w:rFonts w:ascii="Times New Roman" w:hAnsi="Times New Roman" w:cs="Times New Roman"/>
          <w:sz w:val="30"/>
          <w:szCs w:val="30"/>
        </w:rPr>
        <w:t xml:space="preserve">проект </w:t>
      </w:r>
      <w:r w:rsidR="00CB2FEE">
        <w:rPr>
          <w:rFonts w:ascii="Times New Roman" w:hAnsi="Times New Roman" w:cs="Times New Roman"/>
          <w:sz w:val="30"/>
          <w:szCs w:val="30"/>
        </w:rPr>
        <w:t>возвращается</w:t>
      </w:r>
      <w:r w:rsidR="004935F0" w:rsidRPr="00413BBE">
        <w:rPr>
          <w:rFonts w:ascii="Times New Roman" w:hAnsi="Times New Roman" w:cs="Times New Roman"/>
          <w:sz w:val="30"/>
          <w:szCs w:val="30"/>
        </w:rPr>
        <w:t xml:space="preserve"> разработчику, который осуществляет его доработку с учетом рекомендаций</w:t>
      </w:r>
      <w:r w:rsidR="00CB2FEE">
        <w:rPr>
          <w:rFonts w:ascii="Times New Roman" w:hAnsi="Times New Roman" w:cs="Times New Roman"/>
          <w:sz w:val="30"/>
          <w:szCs w:val="30"/>
        </w:rPr>
        <w:t xml:space="preserve">, </w:t>
      </w:r>
      <w:r w:rsidR="00CB2FEE" w:rsidRPr="00CD19CA">
        <w:rPr>
          <w:rFonts w:ascii="Times New Roman" w:hAnsi="Times New Roman" w:cs="Times New Roman"/>
          <w:sz w:val="30"/>
          <w:szCs w:val="30"/>
        </w:rPr>
        <w:t>полученных на заседани</w:t>
      </w:r>
      <w:r w:rsidR="00CD19CA">
        <w:rPr>
          <w:rFonts w:ascii="Times New Roman" w:hAnsi="Times New Roman" w:cs="Times New Roman"/>
          <w:sz w:val="30"/>
          <w:szCs w:val="30"/>
        </w:rPr>
        <w:t>ях</w:t>
      </w:r>
      <w:r w:rsidR="00CB2FEE" w:rsidRPr="00CD19CA">
        <w:rPr>
          <w:rFonts w:ascii="Times New Roman" w:hAnsi="Times New Roman" w:cs="Times New Roman"/>
          <w:sz w:val="30"/>
          <w:szCs w:val="30"/>
        </w:rPr>
        <w:t xml:space="preserve"> специализированн</w:t>
      </w:r>
      <w:r w:rsidR="00CD19CA">
        <w:rPr>
          <w:rFonts w:ascii="Times New Roman" w:hAnsi="Times New Roman" w:cs="Times New Roman"/>
          <w:sz w:val="30"/>
          <w:szCs w:val="30"/>
        </w:rPr>
        <w:t>ых</w:t>
      </w:r>
      <w:r w:rsidR="00CB2FEE" w:rsidRPr="00CD19CA">
        <w:rPr>
          <w:rFonts w:ascii="Times New Roman" w:hAnsi="Times New Roman" w:cs="Times New Roman"/>
          <w:sz w:val="30"/>
          <w:szCs w:val="30"/>
        </w:rPr>
        <w:t xml:space="preserve"> экспертн</w:t>
      </w:r>
      <w:r w:rsidR="00CD19CA">
        <w:rPr>
          <w:rFonts w:ascii="Times New Roman" w:hAnsi="Times New Roman" w:cs="Times New Roman"/>
          <w:sz w:val="30"/>
          <w:szCs w:val="30"/>
        </w:rPr>
        <w:t>ых</w:t>
      </w:r>
      <w:r w:rsidR="00CB2FEE" w:rsidRPr="00CD19CA">
        <w:rPr>
          <w:rFonts w:ascii="Times New Roman" w:hAnsi="Times New Roman" w:cs="Times New Roman"/>
          <w:sz w:val="30"/>
          <w:szCs w:val="30"/>
        </w:rPr>
        <w:t xml:space="preserve"> групп</w:t>
      </w:r>
      <w:r w:rsidR="004935F0" w:rsidRPr="00413BBE">
        <w:rPr>
          <w:rFonts w:ascii="Times New Roman" w:hAnsi="Times New Roman" w:cs="Times New Roman"/>
          <w:sz w:val="30"/>
          <w:szCs w:val="30"/>
        </w:rPr>
        <w:t xml:space="preserve">. Срок доработки проекта не должен превышать </w:t>
      </w:r>
      <w:r w:rsidR="00276D36">
        <w:rPr>
          <w:rFonts w:ascii="Times New Roman" w:hAnsi="Times New Roman" w:cs="Times New Roman"/>
          <w:sz w:val="30"/>
          <w:szCs w:val="30"/>
        </w:rPr>
        <w:br/>
      </w:r>
      <w:r w:rsidR="004935F0" w:rsidRPr="00413BBE">
        <w:rPr>
          <w:rFonts w:ascii="Times New Roman" w:hAnsi="Times New Roman" w:cs="Times New Roman"/>
          <w:sz w:val="30"/>
          <w:szCs w:val="30"/>
        </w:rPr>
        <w:t>40 календарных дней.</w:t>
      </w:r>
      <w:r w:rsidR="001615A6" w:rsidRPr="00413BBE">
        <w:rPr>
          <w:rFonts w:ascii="Times New Roman" w:hAnsi="Times New Roman" w:cs="Times New Roman"/>
          <w:sz w:val="30"/>
          <w:szCs w:val="30"/>
        </w:rPr>
        <w:t xml:space="preserve"> </w:t>
      </w:r>
    </w:p>
    <w:p w:rsidR="00172AE2" w:rsidRPr="00413BBE" w:rsidRDefault="00172AE2" w:rsidP="00172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13BBE">
        <w:rPr>
          <w:rFonts w:ascii="Times New Roman" w:hAnsi="Times New Roman" w:cs="Times New Roman"/>
          <w:sz w:val="30"/>
          <w:szCs w:val="30"/>
        </w:rPr>
        <w:t xml:space="preserve">В </w:t>
      </w:r>
      <w:r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случае отказа </w:t>
      </w:r>
      <w:r w:rsidRPr="00413BBE">
        <w:rPr>
          <w:rFonts w:ascii="Times New Roman" w:hAnsi="Times New Roman" w:cs="Times New Roman"/>
          <w:sz w:val="30"/>
          <w:szCs w:val="30"/>
        </w:rPr>
        <w:t xml:space="preserve">Фармакопейного комитета Союза </w:t>
      </w:r>
      <w:r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в одобрении проекта </w:t>
      </w:r>
      <w:r>
        <w:rPr>
          <w:rFonts w:ascii="Times New Roman" w:hAnsi="Times New Roman" w:cs="Times New Roman"/>
          <w:sz w:val="30"/>
          <w:szCs w:val="30"/>
        </w:rPr>
        <w:t>руководства по качеству лекарственных сре</w:t>
      </w:r>
      <w:proofErr w:type="gramStart"/>
      <w:r>
        <w:rPr>
          <w:rFonts w:ascii="Times New Roman" w:hAnsi="Times New Roman" w:cs="Times New Roman"/>
          <w:sz w:val="30"/>
          <w:szCs w:val="30"/>
        </w:rPr>
        <w:t>дств</w:t>
      </w:r>
      <w:r w:rsidRPr="00413BBE">
        <w:rPr>
          <w:rFonts w:ascii="Times New Roman" w:hAnsi="Times New Roman" w:cs="Times New Roman"/>
          <w:sz w:val="30"/>
          <w:szCs w:val="30"/>
        </w:rPr>
        <w:t xml:space="preserve"> пр</w:t>
      </w:r>
      <w:proofErr w:type="gramEnd"/>
      <w:r w:rsidRPr="00413BBE">
        <w:rPr>
          <w:rFonts w:ascii="Times New Roman" w:hAnsi="Times New Roman" w:cs="Times New Roman"/>
          <w:sz w:val="30"/>
          <w:szCs w:val="30"/>
        </w:rPr>
        <w:t xml:space="preserve">оект </w:t>
      </w:r>
      <w:r>
        <w:rPr>
          <w:rFonts w:ascii="Times New Roman" w:hAnsi="Times New Roman" w:cs="Times New Roman"/>
          <w:sz w:val="30"/>
          <w:szCs w:val="30"/>
        </w:rPr>
        <w:t>возвращается</w:t>
      </w:r>
      <w:r w:rsidRPr="00413BBE">
        <w:rPr>
          <w:rFonts w:ascii="Times New Roman" w:hAnsi="Times New Roman" w:cs="Times New Roman"/>
          <w:sz w:val="30"/>
          <w:szCs w:val="30"/>
        </w:rPr>
        <w:t xml:space="preserve"> разработчику, который осуществляет его доработку</w:t>
      </w:r>
      <w:r>
        <w:rPr>
          <w:rFonts w:ascii="Times New Roman" w:hAnsi="Times New Roman" w:cs="Times New Roman"/>
          <w:sz w:val="30"/>
          <w:szCs w:val="30"/>
        </w:rPr>
        <w:t xml:space="preserve"> в срок, установленный Фармакопейным комитетом Союза,</w:t>
      </w:r>
      <w:r w:rsidRPr="00413BBE">
        <w:rPr>
          <w:rFonts w:ascii="Times New Roman" w:hAnsi="Times New Roman" w:cs="Times New Roman"/>
          <w:sz w:val="30"/>
          <w:szCs w:val="30"/>
        </w:rPr>
        <w:t xml:space="preserve"> с учетом рекомендаций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 w:rsidRPr="00CD19CA">
        <w:rPr>
          <w:rFonts w:ascii="Times New Roman" w:hAnsi="Times New Roman" w:cs="Times New Roman"/>
          <w:sz w:val="30"/>
          <w:szCs w:val="30"/>
        </w:rPr>
        <w:t>полученных на заседани</w:t>
      </w:r>
      <w:r>
        <w:rPr>
          <w:rFonts w:ascii="Times New Roman" w:hAnsi="Times New Roman" w:cs="Times New Roman"/>
          <w:sz w:val="30"/>
          <w:szCs w:val="30"/>
        </w:rPr>
        <w:t>ях</w:t>
      </w:r>
      <w:r w:rsidRPr="00CD19CA">
        <w:rPr>
          <w:rFonts w:ascii="Times New Roman" w:hAnsi="Times New Roman" w:cs="Times New Roman"/>
          <w:sz w:val="30"/>
          <w:szCs w:val="30"/>
        </w:rPr>
        <w:t xml:space="preserve"> специализированн</w:t>
      </w:r>
      <w:r>
        <w:rPr>
          <w:rFonts w:ascii="Times New Roman" w:hAnsi="Times New Roman" w:cs="Times New Roman"/>
          <w:sz w:val="30"/>
          <w:szCs w:val="30"/>
        </w:rPr>
        <w:t>ых</w:t>
      </w:r>
      <w:r w:rsidRPr="00CD19CA">
        <w:rPr>
          <w:rFonts w:ascii="Times New Roman" w:hAnsi="Times New Roman" w:cs="Times New Roman"/>
          <w:sz w:val="30"/>
          <w:szCs w:val="30"/>
        </w:rPr>
        <w:t xml:space="preserve"> экспертн</w:t>
      </w:r>
      <w:r>
        <w:rPr>
          <w:rFonts w:ascii="Times New Roman" w:hAnsi="Times New Roman" w:cs="Times New Roman"/>
          <w:sz w:val="30"/>
          <w:szCs w:val="30"/>
        </w:rPr>
        <w:t>ых</w:t>
      </w:r>
      <w:r w:rsidRPr="00CD19CA">
        <w:rPr>
          <w:rFonts w:ascii="Times New Roman" w:hAnsi="Times New Roman" w:cs="Times New Roman"/>
          <w:sz w:val="30"/>
          <w:szCs w:val="30"/>
        </w:rPr>
        <w:t xml:space="preserve"> групп</w:t>
      </w:r>
      <w:r w:rsidRPr="00413BBE">
        <w:rPr>
          <w:rFonts w:ascii="Times New Roman" w:hAnsi="Times New Roman" w:cs="Times New Roman"/>
          <w:sz w:val="30"/>
          <w:szCs w:val="30"/>
        </w:rPr>
        <w:t xml:space="preserve">. </w:t>
      </w:r>
    </w:p>
    <w:p w:rsidR="006B7493" w:rsidRPr="00413BBE" w:rsidRDefault="00AB1FA4" w:rsidP="000A28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31</w:t>
      </w:r>
      <w:r w:rsidR="003D7B60" w:rsidRPr="00413BBE">
        <w:rPr>
          <w:rFonts w:ascii="Times New Roman" w:hAnsi="Times New Roman" w:cs="Times New Roman"/>
          <w:sz w:val="30"/>
          <w:szCs w:val="30"/>
        </w:rPr>
        <w:t>.</w:t>
      </w:r>
      <w:r w:rsidR="000238B7" w:rsidRPr="00413BBE">
        <w:rPr>
          <w:rFonts w:ascii="Times New Roman" w:hAnsi="Times New Roman" w:cs="Times New Roman"/>
          <w:sz w:val="30"/>
          <w:szCs w:val="30"/>
        </w:rPr>
        <w:t> </w:t>
      </w:r>
      <w:r w:rsidR="00DB4B8E" w:rsidRPr="00413BBE">
        <w:rPr>
          <w:rFonts w:ascii="Times New Roman" w:hAnsi="Times New Roman" w:cs="Times New Roman"/>
          <w:sz w:val="30"/>
          <w:szCs w:val="30"/>
        </w:rPr>
        <w:t xml:space="preserve">Решение об одобрении или </w:t>
      </w:r>
      <w:r w:rsidR="00CB2FEE">
        <w:rPr>
          <w:rFonts w:ascii="Times New Roman" w:hAnsi="Times New Roman" w:cs="Times New Roman"/>
          <w:sz w:val="30"/>
          <w:szCs w:val="30"/>
        </w:rPr>
        <w:t xml:space="preserve">об </w:t>
      </w:r>
      <w:r w:rsidR="00DB4B8E" w:rsidRPr="00413BBE">
        <w:rPr>
          <w:rFonts w:ascii="Times New Roman" w:hAnsi="Times New Roman" w:cs="Times New Roman"/>
          <w:sz w:val="30"/>
          <w:szCs w:val="30"/>
        </w:rPr>
        <w:t xml:space="preserve">отказе в </w:t>
      </w:r>
      <w:r w:rsidR="00DB4B8E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одобрении проекта фармакопейной статьи (монографии)</w:t>
      </w:r>
      <w:r w:rsidR="00172AE2">
        <w:rPr>
          <w:rFonts w:ascii="Times New Roman" w:hAnsi="Times New Roman" w:cs="Times New Roman"/>
          <w:color w:val="000000" w:themeColor="text1"/>
          <w:sz w:val="30"/>
          <w:szCs w:val="30"/>
        </w:rPr>
        <w:t>,</w:t>
      </w:r>
      <w:r w:rsidR="00172AE2" w:rsidRPr="00172AE2">
        <w:rPr>
          <w:rFonts w:ascii="Times New Roman" w:hAnsi="Times New Roman" w:cs="Times New Roman"/>
          <w:sz w:val="30"/>
          <w:szCs w:val="30"/>
        </w:rPr>
        <w:t xml:space="preserve"> </w:t>
      </w:r>
      <w:r w:rsidR="00172AE2">
        <w:rPr>
          <w:rFonts w:ascii="Times New Roman" w:hAnsi="Times New Roman" w:cs="Times New Roman"/>
          <w:sz w:val="30"/>
          <w:szCs w:val="30"/>
        </w:rPr>
        <w:t>проекта руководства по качеству лекарственных сре</w:t>
      </w:r>
      <w:proofErr w:type="gramStart"/>
      <w:r w:rsidR="00172AE2">
        <w:rPr>
          <w:rFonts w:ascii="Times New Roman" w:hAnsi="Times New Roman" w:cs="Times New Roman"/>
          <w:sz w:val="30"/>
          <w:szCs w:val="30"/>
        </w:rPr>
        <w:t>дств</w:t>
      </w:r>
      <w:r w:rsidR="00DB4B8E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пр</w:t>
      </w:r>
      <w:proofErr w:type="gramEnd"/>
      <w:r w:rsidR="00DB4B8E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>инимается открыт</w:t>
      </w:r>
      <w:r w:rsidR="00CB2FEE">
        <w:rPr>
          <w:rFonts w:ascii="Times New Roman" w:hAnsi="Times New Roman" w:cs="Times New Roman"/>
          <w:color w:val="000000" w:themeColor="text1"/>
          <w:sz w:val="30"/>
          <w:szCs w:val="30"/>
        </w:rPr>
        <w:t>ым голосованием</w:t>
      </w:r>
      <w:r w:rsidR="00DB4B8E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простым большинством голосов присутствующих на заседании членов Фармакопейного комитета</w:t>
      </w:r>
      <w:r w:rsidR="006B7493" w:rsidRPr="00413BB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Союза</w:t>
      </w:r>
      <w:r w:rsidR="006B7493" w:rsidRPr="00413BBE">
        <w:rPr>
          <w:rFonts w:ascii="Times New Roman" w:hAnsi="Times New Roman" w:cs="Times New Roman"/>
          <w:sz w:val="30"/>
          <w:szCs w:val="30"/>
        </w:rPr>
        <w:t>.</w:t>
      </w:r>
      <w:r w:rsidR="00DB4B8E" w:rsidRPr="00413BBE">
        <w:rPr>
          <w:rFonts w:ascii="Times New Roman" w:hAnsi="Times New Roman" w:cs="Times New Roman"/>
          <w:sz w:val="30"/>
          <w:szCs w:val="30"/>
        </w:rPr>
        <w:t xml:space="preserve"> </w:t>
      </w:r>
    </w:p>
    <w:p w:rsidR="008746CB" w:rsidRPr="00413BBE" w:rsidRDefault="00AB1FA4" w:rsidP="000A28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32</w:t>
      </w:r>
      <w:r w:rsidR="00487D9F" w:rsidRPr="00413BBE">
        <w:rPr>
          <w:rFonts w:ascii="Times New Roman" w:hAnsi="Times New Roman" w:cs="Times New Roman"/>
          <w:sz w:val="30"/>
          <w:szCs w:val="30"/>
        </w:rPr>
        <w:t>.</w:t>
      </w:r>
      <w:r w:rsidR="000238B7" w:rsidRPr="00413BBE">
        <w:rPr>
          <w:rFonts w:ascii="Times New Roman" w:hAnsi="Times New Roman" w:cs="Times New Roman"/>
          <w:sz w:val="30"/>
          <w:szCs w:val="30"/>
        </w:rPr>
        <w:t> </w:t>
      </w:r>
      <w:r w:rsidR="009B7723" w:rsidRPr="00413BBE">
        <w:rPr>
          <w:rFonts w:ascii="Times New Roman" w:hAnsi="Times New Roman" w:cs="Times New Roman"/>
          <w:sz w:val="30"/>
          <w:szCs w:val="30"/>
        </w:rPr>
        <w:t>Решени</w:t>
      </w:r>
      <w:r w:rsidR="009B7723">
        <w:rPr>
          <w:rFonts w:ascii="Times New Roman" w:hAnsi="Times New Roman" w:cs="Times New Roman"/>
          <w:sz w:val="30"/>
          <w:szCs w:val="30"/>
        </w:rPr>
        <w:t>е</w:t>
      </w:r>
      <w:r w:rsidR="009B7723" w:rsidRPr="00413BBE">
        <w:rPr>
          <w:rFonts w:ascii="Times New Roman" w:hAnsi="Times New Roman" w:cs="Times New Roman"/>
          <w:sz w:val="30"/>
          <w:szCs w:val="30"/>
        </w:rPr>
        <w:t xml:space="preserve"> </w:t>
      </w:r>
      <w:r w:rsidR="004935F0" w:rsidRPr="00413BBE">
        <w:rPr>
          <w:rFonts w:ascii="Times New Roman" w:hAnsi="Times New Roman" w:cs="Times New Roman"/>
          <w:sz w:val="30"/>
          <w:szCs w:val="30"/>
        </w:rPr>
        <w:t>Фармакопейного комитета</w:t>
      </w:r>
      <w:r w:rsidR="00DB4B8E" w:rsidRPr="00413BBE">
        <w:rPr>
          <w:rFonts w:ascii="Times New Roman" w:hAnsi="Times New Roman" w:cs="Times New Roman"/>
          <w:sz w:val="30"/>
          <w:szCs w:val="30"/>
        </w:rPr>
        <w:t xml:space="preserve"> Союза</w:t>
      </w:r>
      <w:r w:rsidR="004935F0" w:rsidRPr="00413BBE">
        <w:rPr>
          <w:rFonts w:ascii="Times New Roman" w:hAnsi="Times New Roman" w:cs="Times New Roman"/>
          <w:sz w:val="30"/>
          <w:szCs w:val="30"/>
        </w:rPr>
        <w:t xml:space="preserve"> </w:t>
      </w:r>
      <w:r w:rsidR="009B7723" w:rsidRPr="00413BBE">
        <w:rPr>
          <w:rFonts w:ascii="Times New Roman" w:hAnsi="Times New Roman" w:cs="Times New Roman"/>
          <w:sz w:val="30"/>
          <w:szCs w:val="30"/>
        </w:rPr>
        <w:t>оформля</w:t>
      </w:r>
      <w:r w:rsidR="009B7723">
        <w:rPr>
          <w:rFonts w:ascii="Times New Roman" w:hAnsi="Times New Roman" w:cs="Times New Roman"/>
          <w:sz w:val="30"/>
          <w:szCs w:val="30"/>
        </w:rPr>
        <w:t>е</w:t>
      </w:r>
      <w:r w:rsidR="009B7723" w:rsidRPr="00413BBE">
        <w:rPr>
          <w:rFonts w:ascii="Times New Roman" w:hAnsi="Times New Roman" w:cs="Times New Roman"/>
          <w:sz w:val="30"/>
          <w:szCs w:val="30"/>
        </w:rPr>
        <w:t xml:space="preserve">тся </w:t>
      </w:r>
      <w:r w:rsidR="004935F0" w:rsidRPr="00413BBE">
        <w:rPr>
          <w:rFonts w:ascii="Times New Roman" w:hAnsi="Times New Roman" w:cs="Times New Roman"/>
          <w:sz w:val="30"/>
          <w:szCs w:val="30"/>
        </w:rPr>
        <w:t xml:space="preserve">протоколом заседания, который подписывается </w:t>
      </w:r>
      <w:r w:rsidR="00CB2FEE">
        <w:rPr>
          <w:rFonts w:ascii="Times New Roman" w:hAnsi="Times New Roman" w:cs="Times New Roman"/>
          <w:sz w:val="30"/>
          <w:szCs w:val="30"/>
        </w:rPr>
        <w:t>п</w:t>
      </w:r>
      <w:r w:rsidR="004935F0" w:rsidRPr="00413BBE">
        <w:rPr>
          <w:rFonts w:ascii="Times New Roman" w:hAnsi="Times New Roman" w:cs="Times New Roman"/>
          <w:sz w:val="30"/>
          <w:szCs w:val="30"/>
        </w:rPr>
        <w:t>редседателем Фармакопейного комитета</w:t>
      </w:r>
      <w:r w:rsidR="00DB4B8E" w:rsidRPr="00413BBE">
        <w:rPr>
          <w:rFonts w:ascii="Times New Roman" w:hAnsi="Times New Roman" w:cs="Times New Roman"/>
          <w:sz w:val="30"/>
          <w:szCs w:val="30"/>
        </w:rPr>
        <w:t xml:space="preserve"> Союза</w:t>
      </w:r>
      <w:r w:rsidR="004935F0" w:rsidRPr="00413BBE">
        <w:rPr>
          <w:rFonts w:ascii="Times New Roman" w:hAnsi="Times New Roman" w:cs="Times New Roman"/>
          <w:sz w:val="30"/>
          <w:szCs w:val="30"/>
        </w:rPr>
        <w:t xml:space="preserve">. Протокол заседания визируется присутствующими на заседании членами Фармакопейного комитета </w:t>
      </w:r>
      <w:r w:rsidR="00DB4B8E" w:rsidRPr="00413BBE">
        <w:rPr>
          <w:rFonts w:ascii="Times New Roman" w:hAnsi="Times New Roman" w:cs="Times New Roman"/>
          <w:sz w:val="30"/>
          <w:szCs w:val="30"/>
        </w:rPr>
        <w:t>Союза</w:t>
      </w:r>
      <w:r w:rsidR="006B7493" w:rsidRPr="00413BBE">
        <w:rPr>
          <w:rFonts w:ascii="Times New Roman" w:hAnsi="Times New Roman" w:cs="Times New Roman"/>
          <w:sz w:val="30"/>
          <w:szCs w:val="30"/>
        </w:rPr>
        <w:t>.</w:t>
      </w:r>
    </w:p>
    <w:p w:rsidR="006B7493" w:rsidRPr="00413BBE" w:rsidRDefault="00AB1FA4" w:rsidP="000A28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33</w:t>
      </w:r>
      <w:r w:rsidR="00461537" w:rsidRPr="00413BBE">
        <w:rPr>
          <w:rFonts w:ascii="Times New Roman" w:hAnsi="Times New Roman" w:cs="Times New Roman"/>
          <w:sz w:val="30"/>
          <w:szCs w:val="30"/>
        </w:rPr>
        <w:t>.</w:t>
      </w:r>
      <w:r w:rsidR="000238B7" w:rsidRPr="00413BBE">
        <w:rPr>
          <w:rFonts w:ascii="Times New Roman" w:hAnsi="Times New Roman" w:cs="Times New Roman"/>
          <w:sz w:val="30"/>
          <w:szCs w:val="30"/>
        </w:rPr>
        <w:t> </w:t>
      </w:r>
      <w:r w:rsidR="009B7723">
        <w:rPr>
          <w:rFonts w:ascii="Times New Roman" w:hAnsi="Times New Roman" w:cs="Times New Roman"/>
          <w:sz w:val="30"/>
          <w:szCs w:val="30"/>
        </w:rPr>
        <w:t>О</w:t>
      </w:r>
      <w:r w:rsidR="009B7723" w:rsidRPr="00413BBE">
        <w:rPr>
          <w:rFonts w:ascii="Times New Roman" w:hAnsi="Times New Roman" w:cs="Times New Roman"/>
          <w:sz w:val="30"/>
          <w:szCs w:val="30"/>
        </w:rPr>
        <w:t>добрени</w:t>
      </w:r>
      <w:r w:rsidR="009B7723">
        <w:rPr>
          <w:rFonts w:ascii="Times New Roman" w:hAnsi="Times New Roman" w:cs="Times New Roman"/>
          <w:sz w:val="30"/>
          <w:szCs w:val="30"/>
        </w:rPr>
        <w:t>е</w:t>
      </w:r>
      <w:r w:rsidR="009B7723" w:rsidRPr="00413BBE">
        <w:rPr>
          <w:rFonts w:ascii="Times New Roman" w:hAnsi="Times New Roman" w:cs="Times New Roman"/>
          <w:sz w:val="30"/>
          <w:szCs w:val="30"/>
        </w:rPr>
        <w:t xml:space="preserve"> </w:t>
      </w:r>
      <w:r w:rsidR="004935F0" w:rsidRPr="00413BBE">
        <w:rPr>
          <w:rFonts w:ascii="Times New Roman" w:hAnsi="Times New Roman" w:cs="Times New Roman"/>
          <w:sz w:val="30"/>
          <w:szCs w:val="30"/>
        </w:rPr>
        <w:t>Фармакопейн</w:t>
      </w:r>
      <w:r w:rsidR="009B7723">
        <w:rPr>
          <w:rFonts w:ascii="Times New Roman" w:hAnsi="Times New Roman" w:cs="Times New Roman"/>
          <w:sz w:val="30"/>
          <w:szCs w:val="30"/>
        </w:rPr>
        <w:t>ым</w:t>
      </w:r>
      <w:r w:rsidR="004935F0" w:rsidRPr="00413BBE">
        <w:rPr>
          <w:rFonts w:ascii="Times New Roman" w:hAnsi="Times New Roman" w:cs="Times New Roman"/>
          <w:sz w:val="30"/>
          <w:szCs w:val="30"/>
        </w:rPr>
        <w:t xml:space="preserve"> комитет</w:t>
      </w:r>
      <w:r w:rsidR="009B7723">
        <w:rPr>
          <w:rFonts w:ascii="Times New Roman" w:hAnsi="Times New Roman" w:cs="Times New Roman"/>
          <w:sz w:val="30"/>
          <w:szCs w:val="30"/>
        </w:rPr>
        <w:t>ом</w:t>
      </w:r>
      <w:r w:rsidR="004935F0" w:rsidRPr="00413BBE">
        <w:rPr>
          <w:rFonts w:ascii="Times New Roman" w:hAnsi="Times New Roman" w:cs="Times New Roman"/>
          <w:sz w:val="30"/>
          <w:szCs w:val="30"/>
        </w:rPr>
        <w:t xml:space="preserve"> </w:t>
      </w:r>
      <w:r w:rsidR="00DB4B8E" w:rsidRPr="00413BBE">
        <w:rPr>
          <w:rFonts w:ascii="Times New Roman" w:hAnsi="Times New Roman" w:cs="Times New Roman"/>
          <w:sz w:val="30"/>
          <w:szCs w:val="30"/>
        </w:rPr>
        <w:t>Союза</w:t>
      </w:r>
      <w:r w:rsidR="004935F0" w:rsidRPr="00413BBE">
        <w:rPr>
          <w:rFonts w:ascii="Times New Roman" w:hAnsi="Times New Roman" w:cs="Times New Roman"/>
          <w:sz w:val="30"/>
          <w:szCs w:val="30"/>
        </w:rPr>
        <w:t xml:space="preserve"> </w:t>
      </w:r>
      <w:r w:rsidR="006B7493" w:rsidRPr="00413BBE">
        <w:rPr>
          <w:rFonts w:ascii="Times New Roman" w:hAnsi="Times New Roman" w:cs="Times New Roman"/>
          <w:sz w:val="30"/>
          <w:szCs w:val="30"/>
        </w:rPr>
        <w:t>проекта фармакопейной статьи (монографии)</w:t>
      </w:r>
      <w:r w:rsidR="004935F0" w:rsidRPr="00413BBE">
        <w:rPr>
          <w:rFonts w:ascii="Times New Roman" w:hAnsi="Times New Roman" w:cs="Times New Roman"/>
          <w:sz w:val="30"/>
          <w:szCs w:val="30"/>
        </w:rPr>
        <w:t xml:space="preserve"> является основанием </w:t>
      </w:r>
      <w:r w:rsidR="006B7493" w:rsidRPr="00413BBE">
        <w:rPr>
          <w:rFonts w:ascii="Times New Roman" w:hAnsi="Times New Roman" w:cs="Times New Roman"/>
          <w:sz w:val="30"/>
          <w:szCs w:val="30"/>
        </w:rPr>
        <w:t xml:space="preserve">для утверждения </w:t>
      </w:r>
      <w:r w:rsidR="00B27999">
        <w:rPr>
          <w:rFonts w:ascii="Times New Roman" w:hAnsi="Times New Roman" w:cs="Times New Roman"/>
          <w:sz w:val="30"/>
          <w:szCs w:val="30"/>
        </w:rPr>
        <w:t>п</w:t>
      </w:r>
      <w:r w:rsidR="00B27999" w:rsidRPr="00413BBE">
        <w:rPr>
          <w:rFonts w:ascii="Times New Roman" w:hAnsi="Times New Roman" w:cs="Times New Roman"/>
          <w:sz w:val="30"/>
          <w:szCs w:val="30"/>
        </w:rPr>
        <w:t xml:space="preserve">редседателем Фармакопейного комитета Союза </w:t>
      </w:r>
      <w:r w:rsidR="006B7493" w:rsidRPr="00413BBE">
        <w:rPr>
          <w:rFonts w:ascii="Times New Roman" w:hAnsi="Times New Roman" w:cs="Times New Roman"/>
          <w:sz w:val="30"/>
          <w:szCs w:val="30"/>
        </w:rPr>
        <w:t>фармакопейной статьи (монографии)</w:t>
      </w:r>
      <w:r w:rsidR="009B7723">
        <w:rPr>
          <w:rFonts w:ascii="Times New Roman" w:hAnsi="Times New Roman" w:cs="Times New Roman"/>
          <w:sz w:val="30"/>
          <w:szCs w:val="30"/>
        </w:rPr>
        <w:t>, обновлений</w:t>
      </w:r>
      <w:r w:rsidR="006B7493" w:rsidRPr="00413BBE">
        <w:rPr>
          <w:rFonts w:ascii="Times New Roman" w:hAnsi="Times New Roman" w:cs="Times New Roman"/>
          <w:sz w:val="30"/>
          <w:szCs w:val="30"/>
        </w:rPr>
        <w:t xml:space="preserve"> или</w:t>
      </w:r>
      <w:r w:rsidR="009B7723">
        <w:rPr>
          <w:rFonts w:ascii="Times New Roman" w:hAnsi="Times New Roman" w:cs="Times New Roman"/>
          <w:sz w:val="30"/>
          <w:szCs w:val="30"/>
        </w:rPr>
        <w:t xml:space="preserve"> вносимых </w:t>
      </w:r>
      <w:r w:rsidR="006B7493" w:rsidRPr="00413BBE">
        <w:rPr>
          <w:rFonts w:ascii="Times New Roman" w:hAnsi="Times New Roman" w:cs="Times New Roman"/>
          <w:sz w:val="30"/>
          <w:szCs w:val="30"/>
        </w:rPr>
        <w:t>изменений</w:t>
      </w:r>
      <w:r w:rsidR="0088671E">
        <w:rPr>
          <w:rFonts w:ascii="Times New Roman" w:hAnsi="Times New Roman" w:cs="Times New Roman"/>
          <w:sz w:val="30"/>
          <w:szCs w:val="30"/>
        </w:rPr>
        <w:t xml:space="preserve"> </w:t>
      </w:r>
      <w:r w:rsidR="00B27999">
        <w:rPr>
          <w:rFonts w:ascii="Times New Roman" w:hAnsi="Times New Roman" w:cs="Times New Roman"/>
          <w:sz w:val="30"/>
          <w:szCs w:val="30"/>
        </w:rPr>
        <w:t>в</w:t>
      </w:r>
      <w:r w:rsidR="00B27999" w:rsidRPr="00B27999">
        <w:rPr>
          <w:rFonts w:ascii="Times New Roman" w:hAnsi="Times New Roman" w:cs="Times New Roman"/>
          <w:sz w:val="30"/>
          <w:szCs w:val="30"/>
        </w:rPr>
        <w:t xml:space="preserve"> </w:t>
      </w:r>
      <w:r w:rsidR="00B27999" w:rsidRPr="00413BBE">
        <w:rPr>
          <w:rFonts w:ascii="Times New Roman" w:hAnsi="Times New Roman" w:cs="Times New Roman"/>
          <w:sz w:val="30"/>
          <w:szCs w:val="30"/>
        </w:rPr>
        <w:t>фармакопейн</w:t>
      </w:r>
      <w:r w:rsidR="00B27999">
        <w:rPr>
          <w:rFonts w:ascii="Times New Roman" w:hAnsi="Times New Roman" w:cs="Times New Roman"/>
          <w:sz w:val="30"/>
          <w:szCs w:val="30"/>
        </w:rPr>
        <w:t>ую</w:t>
      </w:r>
      <w:r w:rsidR="00B27999" w:rsidRPr="00413BBE">
        <w:rPr>
          <w:rFonts w:ascii="Times New Roman" w:hAnsi="Times New Roman" w:cs="Times New Roman"/>
          <w:sz w:val="30"/>
          <w:szCs w:val="30"/>
        </w:rPr>
        <w:t xml:space="preserve"> стать</w:t>
      </w:r>
      <w:r w:rsidR="00B27999">
        <w:rPr>
          <w:rFonts w:ascii="Times New Roman" w:hAnsi="Times New Roman" w:cs="Times New Roman"/>
          <w:sz w:val="30"/>
          <w:szCs w:val="30"/>
        </w:rPr>
        <w:t>ю</w:t>
      </w:r>
      <w:r w:rsidR="00B27999" w:rsidRPr="00413BBE">
        <w:rPr>
          <w:rFonts w:ascii="Times New Roman" w:hAnsi="Times New Roman" w:cs="Times New Roman"/>
          <w:sz w:val="30"/>
          <w:szCs w:val="30"/>
        </w:rPr>
        <w:t xml:space="preserve"> (монографи</w:t>
      </w:r>
      <w:r w:rsidR="00B27999">
        <w:rPr>
          <w:rFonts w:ascii="Times New Roman" w:hAnsi="Times New Roman" w:cs="Times New Roman"/>
          <w:sz w:val="30"/>
          <w:szCs w:val="30"/>
        </w:rPr>
        <w:t>ю</w:t>
      </w:r>
      <w:r w:rsidR="00B27999" w:rsidRPr="00413BBE">
        <w:rPr>
          <w:rFonts w:ascii="Times New Roman" w:hAnsi="Times New Roman" w:cs="Times New Roman"/>
          <w:sz w:val="30"/>
          <w:szCs w:val="30"/>
        </w:rPr>
        <w:t>)</w:t>
      </w:r>
      <w:r w:rsidR="00B27999">
        <w:rPr>
          <w:rFonts w:ascii="Times New Roman" w:hAnsi="Times New Roman" w:cs="Times New Roman"/>
          <w:sz w:val="30"/>
          <w:szCs w:val="30"/>
        </w:rPr>
        <w:t xml:space="preserve"> </w:t>
      </w:r>
      <w:r w:rsidR="00EF4E9B" w:rsidRPr="00413BBE">
        <w:rPr>
          <w:rFonts w:ascii="Times New Roman" w:hAnsi="Times New Roman" w:cs="Times New Roman"/>
          <w:sz w:val="30"/>
          <w:szCs w:val="30"/>
        </w:rPr>
        <w:t>и установления срока введения в действие</w:t>
      </w:r>
      <w:r w:rsidR="009B7723" w:rsidRPr="009B7723">
        <w:rPr>
          <w:rFonts w:ascii="Times New Roman" w:hAnsi="Times New Roman" w:cs="Times New Roman"/>
          <w:sz w:val="30"/>
          <w:szCs w:val="30"/>
        </w:rPr>
        <w:t xml:space="preserve"> </w:t>
      </w:r>
      <w:r w:rsidR="00B408D3">
        <w:rPr>
          <w:rFonts w:ascii="Times New Roman" w:hAnsi="Times New Roman" w:cs="Times New Roman"/>
          <w:sz w:val="30"/>
          <w:szCs w:val="30"/>
        </w:rPr>
        <w:t xml:space="preserve">этой </w:t>
      </w:r>
      <w:r w:rsidR="009B7723" w:rsidRPr="00413BBE">
        <w:rPr>
          <w:rFonts w:ascii="Times New Roman" w:hAnsi="Times New Roman" w:cs="Times New Roman"/>
          <w:sz w:val="30"/>
          <w:szCs w:val="30"/>
        </w:rPr>
        <w:t>фармакопейной статьи (монографии)</w:t>
      </w:r>
      <w:r w:rsidR="009B7723">
        <w:rPr>
          <w:rFonts w:ascii="Times New Roman" w:hAnsi="Times New Roman" w:cs="Times New Roman"/>
          <w:sz w:val="30"/>
          <w:szCs w:val="30"/>
        </w:rPr>
        <w:t>, обновлений</w:t>
      </w:r>
      <w:r w:rsidR="009B7723" w:rsidRPr="00413BBE">
        <w:rPr>
          <w:rFonts w:ascii="Times New Roman" w:hAnsi="Times New Roman" w:cs="Times New Roman"/>
          <w:sz w:val="30"/>
          <w:szCs w:val="30"/>
        </w:rPr>
        <w:t xml:space="preserve"> или</w:t>
      </w:r>
      <w:r w:rsidR="009B7723">
        <w:rPr>
          <w:rFonts w:ascii="Times New Roman" w:hAnsi="Times New Roman" w:cs="Times New Roman"/>
          <w:sz w:val="30"/>
          <w:szCs w:val="30"/>
        </w:rPr>
        <w:t xml:space="preserve"> вносимых </w:t>
      </w:r>
      <w:r w:rsidR="009B7723" w:rsidRPr="00413BBE">
        <w:rPr>
          <w:rFonts w:ascii="Times New Roman" w:hAnsi="Times New Roman" w:cs="Times New Roman"/>
          <w:sz w:val="30"/>
          <w:szCs w:val="30"/>
        </w:rPr>
        <w:t>изменений</w:t>
      </w:r>
      <w:r w:rsidR="00B27999">
        <w:rPr>
          <w:rFonts w:ascii="Times New Roman" w:hAnsi="Times New Roman" w:cs="Times New Roman"/>
          <w:sz w:val="30"/>
          <w:szCs w:val="30"/>
        </w:rPr>
        <w:t xml:space="preserve"> в </w:t>
      </w:r>
      <w:r w:rsidR="00B27999" w:rsidRPr="00413BBE">
        <w:rPr>
          <w:rFonts w:ascii="Times New Roman" w:hAnsi="Times New Roman" w:cs="Times New Roman"/>
          <w:sz w:val="30"/>
          <w:szCs w:val="30"/>
        </w:rPr>
        <w:t>фармакопейн</w:t>
      </w:r>
      <w:r w:rsidR="00B27999">
        <w:rPr>
          <w:rFonts w:ascii="Times New Roman" w:hAnsi="Times New Roman" w:cs="Times New Roman"/>
          <w:sz w:val="30"/>
          <w:szCs w:val="30"/>
        </w:rPr>
        <w:t>ую</w:t>
      </w:r>
      <w:r w:rsidR="00B27999" w:rsidRPr="00413BBE">
        <w:rPr>
          <w:rFonts w:ascii="Times New Roman" w:hAnsi="Times New Roman" w:cs="Times New Roman"/>
          <w:sz w:val="30"/>
          <w:szCs w:val="30"/>
        </w:rPr>
        <w:t xml:space="preserve"> стать</w:t>
      </w:r>
      <w:r w:rsidR="00B27999">
        <w:rPr>
          <w:rFonts w:ascii="Times New Roman" w:hAnsi="Times New Roman" w:cs="Times New Roman"/>
          <w:sz w:val="30"/>
          <w:szCs w:val="30"/>
        </w:rPr>
        <w:t>ю</w:t>
      </w:r>
      <w:r w:rsidR="00B27999" w:rsidRPr="00413BBE">
        <w:rPr>
          <w:rFonts w:ascii="Times New Roman" w:hAnsi="Times New Roman" w:cs="Times New Roman"/>
          <w:sz w:val="30"/>
          <w:szCs w:val="30"/>
        </w:rPr>
        <w:t xml:space="preserve"> (монографи</w:t>
      </w:r>
      <w:r w:rsidR="00B27999">
        <w:rPr>
          <w:rFonts w:ascii="Times New Roman" w:hAnsi="Times New Roman" w:cs="Times New Roman"/>
          <w:sz w:val="30"/>
          <w:szCs w:val="30"/>
        </w:rPr>
        <w:t>ю</w:t>
      </w:r>
      <w:r w:rsidR="00B27999" w:rsidRPr="00413BBE">
        <w:rPr>
          <w:rFonts w:ascii="Times New Roman" w:hAnsi="Times New Roman" w:cs="Times New Roman"/>
          <w:sz w:val="30"/>
          <w:szCs w:val="30"/>
        </w:rPr>
        <w:t>)</w:t>
      </w:r>
      <w:r w:rsidR="006B7493" w:rsidRPr="00413BBE">
        <w:rPr>
          <w:rFonts w:ascii="Times New Roman" w:hAnsi="Times New Roman" w:cs="Times New Roman"/>
          <w:sz w:val="30"/>
          <w:szCs w:val="30"/>
        </w:rPr>
        <w:t>.</w:t>
      </w:r>
    </w:p>
    <w:p w:rsidR="00172AE2" w:rsidRPr="00413BBE" w:rsidRDefault="00EB0FBA" w:rsidP="00EB0FBA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1A99D5" wp14:editId="768C75CA">
                <wp:simplePos x="0" y="0"/>
                <wp:positionH relativeFrom="column">
                  <wp:posOffset>2153147</wp:posOffset>
                </wp:positionH>
                <wp:positionV relativeFrom="paragraph">
                  <wp:posOffset>2136140</wp:posOffset>
                </wp:positionV>
                <wp:extent cx="1259840" cy="0"/>
                <wp:effectExtent l="0" t="0" r="1651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98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5pt,168.2pt" to="268.75pt,1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" strokecolor="black [3213]"/>
            </w:pict>
          </mc:Fallback>
        </mc:AlternateContent>
      </w:r>
      <w:r w:rsidR="006B7493" w:rsidRPr="00413BBE">
        <w:rPr>
          <w:rFonts w:ascii="Times New Roman" w:hAnsi="Times New Roman" w:cs="Times New Roman"/>
          <w:sz w:val="30"/>
          <w:szCs w:val="30"/>
        </w:rPr>
        <w:t>Утвержден</w:t>
      </w:r>
      <w:r w:rsidR="009B7723">
        <w:rPr>
          <w:rFonts w:ascii="Times New Roman" w:hAnsi="Times New Roman" w:cs="Times New Roman"/>
          <w:sz w:val="30"/>
          <w:szCs w:val="30"/>
        </w:rPr>
        <w:t>и</w:t>
      </w:r>
      <w:r w:rsidR="006B7493" w:rsidRPr="00413BBE">
        <w:rPr>
          <w:rFonts w:ascii="Times New Roman" w:hAnsi="Times New Roman" w:cs="Times New Roman"/>
          <w:sz w:val="30"/>
          <w:szCs w:val="30"/>
        </w:rPr>
        <w:t>е фармакопейн</w:t>
      </w:r>
      <w:r w:rsidR="00B27999">
        <w:rPr>
          <w:rFonts w:ascii="Times New Roman" w:hAnsi="Times New Roman" w:cs="Times New Roman"/>
          <w:sz w:val="30"/>
          <w:szCs w:val="30"/>
        </w:rPr>
        <w:t>ой</w:t>
      </w:r>
      <w:r w:rsidR="006B7493" w:rsidRPr="00413BBE">
        <w:rPr>
          <w:rFonts w:ascii="Times New Roman" w:hAnsi="Times New Roman" w:cs="Times New Roman"/>
          <w:sz w:val="30"/>
          <w:szCs w:val="30"/>
        </w:rPr>
        <w:t xml:space="preserve"> стат</w:t>
      </w:r>
      <w:r w:rsidR="00B27999">
        <w:rPr>
          <w:rFonts w:ascii="Times New Roman" w:hAnsi="Times New Roman" w:cs="Times New Roman"/>
          <w:sz w:val="30"/>
          <w:szCs w:val="30"/>
        </w:rPr>
        <w:t>ьи</w:t>
      </w:r>
      <w:r w:rsidR="006B7493" w:rsidRPr="00413BBE">
        <w:rPr>
          <w:rFonts w:ascii="Times New Roman" w:hAnsi="Times New Roman" w:cs="Times New Roman"/>
          <w:sz w:val="30"/>
          <w:szCs w:val="30"/>
        </w:rPr>
        <w:t xml:space="preserve"> (монографи</w:t>
      </w:r>
      <w:r w:rsidR="00B27999">
        <w:rPr>
          <w:rFonts w:ascii="Times New Roman" w:hAnsi="Times New Roman" w:cs="Times New Roman"/>
          <w:sz w:val="30"/>
          <w:szCs w:val="30"/>
        </w:rPr>
        <w:t>и</w:t>
      </w:r>
      <w:r w:rsidR="006B7493" w:rsidRPr="00413BBE">
        <w:rPr>
          <w:rFonts w:ascii="Times New Roman" w:hAnsi="Times New Roman" w:cs="Times New Roman"/>
          <w:sz w:val="30"/>
          <w:szCs w:val="30"/>
        </w:rPr>
        <w:t>)</w:t>
      </w:r>
      <w:r w:rsidR="00024795">
        <w:rPr>
          <w:rFonts w:ascii="Times New Roman" w:hAnsi="Times New Roman" w:cs="Times New Roman"/>
          <w:sz w:val="30"/>
          <w:szCs w:val="30"/>
        </w:rPr>
        <w:t>, обновлени</w:t>
      </w:r>
      <w:r w:rsidR="00B408D3">
        <w:rPr>
          <w:rFonts w:ascii="Times New Roman" w:hAnsi="Times New Roman" w:cs="Times New Roman"/>
          <w:sz w:val="30"/>
          <w:szCs w:val="30"/>
        </w:rPr>
        <w:t>й</w:t>
      </w:r>
      <w:r w:rsidR="006B7493" w:rsidRPr="00413BBE">
        <w:rPr>
          <w:rFonts w:ascii="Times New Roman" w:hAnsi="Times New Roman" w:cs="Times New Roman"/>
          <w:sz w:val="30"/>
          <w:szCs w:val="30"/>
        </w:rPr>
        <w:t xml:space="preserve"> или</w:t>
      </w:r>
      <w:r w:rsidR="009B7723">
        <w:rPr>
          <w:rFonts w:ascii="Times New Roman" w:hAnsi="Times New Roman" w:cs="Times New Roman"/>
          <w:sz w:val="30"/>
          <w:szCs w:val="30"/>
        </w:rPr>
        <w:t xml:space="preserve"> вносимых </w:t>
      </w:r>
      <w:r w:rsidR="006B7493" w:rsidRPr="00413BBE">
        <w:rPr>
          <w:rFonts w:ascii="Times New Roman" w:hAnsi="Times New Roman" w:cs="Times New Roman"/>
          <w:sz w:val="30"/>
          <w:szCs w:val="30"/>
        </w:rPr>
        <w:t>изменени</w:t>
      </w:r>
      <w:r w:rsidR="009B7723">
        <w:rPr>
          <w:rFonts w:ascii="Times New Roman" w:hAnsi="Times New Roman" w:cs="Times New Roman"/>
          <w:sz w:val="30"/>
          <w:szCs w:val="30"/>
        </w:rPr>
        <w:t>й</w:t>
      </w:r>
      <w:r w:rsidR="0088671E">
        <w:rPr>
          <w:rFonts w:ascii="Times New Roman" w:hAnsi="Times New Roman" w:cs="Times New Roman"/>
          <w:sz w:val="30"/>
          <w:szCs w:val="30"/>
        </w:rPr>
        <w:t xml:space="preserve"> </w:t>
      </w:r>
      <w:r w:rsidR="00B27999">
        <w:rPr>
          <w:rFonts w:ascii="Times New Roman" w:hAnsi="Times New Roman" w:cs="Times New Roman"/>
          <w:sz w:val="30"/>
          <w:szCs w:val="30"/>
        </w:rPr>
        <w:t>в фармакопейную статью (монографию</w:t>
      </w:r>
      <w:r w:rsidR="00B27999" w:rsidRPr="00413BBE">
        <w:rPr>
          <w:rFonts w:ascii="Times New Roman" w:hAnsi="Times New Roman" w:cs="Times New Roman"/>
          <w:sz w:val="30"/>
          <w:szCs w:val="30"/>
        </w:rPr>
        <w:t>)</w:t>
      </w:r>
      <w:r w:rsidR="00B27999">
        <w:rPr>
          <w:rFonts w:ascii="Times New Roman" w:hAnsi="Times New Roman" w:cs="Times New Roman"/>
          <w:sz w:val="30"/>
          <w:szCs w:val="30"/>
        </w:rPr>
        <w:t xml:space="preserve"> </w:t>
      </w:r>
      <w:r w:rsidR="006B7493" w:rsidRPr="00413BBE">
        <w:rPr>
          <w:rFonts w:ascii="Times New Roman" w:hAnsi="Times New Roman" w:cs="Times New Roman"/>
          <w:sz w:val="30"/>
          <w:szCs w:val="30"/>
        </w:rPr>
        <w:t>явля</w:t>
      </w:r>
      <w:r w:rsidR="009B7723">
        <w:rPr>
          <w:rFonts w:ascii="Times New Roman" w:hAnsi="Times New Roman" w:cs="Times New Roman"/>
          <w:sz w:val="30"/>
          <w:szCs w:val="30"/>
        </w:rPr>
        <w:t>е</w:t>
      </w:r>
      <w:r w:rsidR="006B7493" w:rsidRPr="00413BBE">
        <w:rPr>
          <w:rFonts w:ascii="Times New Roman" w:hAnsi="Times New Roman" w:cs="Times New Roman"/>
          <w:sz w:val="30"/>
          <w:szCs w:val="30"/>
        </w:rPr>
        <w:t xml:space="preserve">тся основанием </w:t>
      </w:r>
      <w:r w:rsidR="00B408D3">
        <w:rPr>
          <w:rFonts w:ascii="Times New Roman" w:hAnsi="Times New Roman" w:cs="Times New Roman"/>
          <w:sz w:val="30"/>
          <w:szCs w:val="30"/>
        </w:rPr>
        <w:t xml:space="preserve">для </w:t>
      </w:r>
      <w:r w:rsidR="00250B68">
        <w:rPr>
          <w:rFonts w:ascii="Times New Roman" w:hAnsi="Times New Roman" w:cs="Times New Roman"/>
          <w:sz w:val="30"/>
          <w:szCs w:val="30"/>
        </w:rPr>
        <w:t xml:space="preserve">рассмотрения </w:t>
      </w:r>
      <w:r w:rsidR="00024795" w:rsidRPr="00413BBE">
        <w:rPr>
          <w:rFonts w:ascii="Times New Roman" w:hAnsi="Times New Roman" w:cs="Times New Roman"/>
          <w:sz w:val="30"/>
          <w:szCs w:val="30"/>
        </w:rPr>
        <w:t>Комисси</w:t>
      </w:r>
      <w:r w:rsidR="00024795">
        <w:rPr>
          <w:rFonts w:ascii="Times New Roman" w:hAnsi="Times New Roman" w:cs="Times New Roman"/>
          <w:sz w:val="30"/>
          <w:szCs w:val="30"/>
        </w:rPr>
        <w:t xml:space="preserve">ей </w:t>
      </w:r>
      <w:r w:rsidR="00250B68">
        <w:rPr>
          <w:rFonts w:ascii="Times New Roman" w:hAnsi="Times New Roman" w:cs="Times New Roman"/>
          <w:sz w:val="30"/>
          <w:szCs w:val="30"/>
        </w:rPr>
        <w:t>вопроса</w:t>
      </w:r>
      <w:r w:rsidR="00250B68" w:rsidRPr="00413BBE">
        <w:rPr>
          <w:rFonts w:ascii="Times New Roman" w:hAnsi="Times New Roman" w:cs="Times New Roman"/>
          <w:sz w:val="30"/>
          <w:szCs w:val="30"/>
        </w:rPr>
        <w:t xml:space="preserve"> </w:t>
      </w:r>
      <w:r w:rsidR="004935F0" w:rsidRPr="00413BBE">
        <w:rPr>
          <w:rFonts w:ascii="Times New Roman" w:hAnsi="Times New Roman" w:cs="Times New Roman"/>
          <w:sz w:val="30"/>
          <w:szCs w:val="30"/>
        </w:rPr>
        <w:t>о внесени</w:t>
      </w:r>
      <w:r w:rsidR="0088671E">
        <w:rPr>
          <w:rFonts w:ascii="Times New Roman" w:hAnsi="Times New Roman" w:cs="Times New Roman"/>
          <w:sz w:val="30"/>
          <w:szCs w:val="30"/>
        </w:rPr>
        <w:t>и</w:t>
      </w:r>
      <w:r w:rsidR="004935F0" w:rsidRPr="00413BBE">
        <w:rPr>
          <w:rFonts w:ascii="Times New Roman" w:hAnsi="Times New Roman" w:cs="Times New Roman"/>
          <w:sz w:val="30"/>
          <w:szCs w:val="30"/>
        </w:rPr>
        <w:t xml:space="preserve"> </w:t>
      </w:r>
      <w:r w:rsidR="00FE5013">
        <w:rPr>
          <w:rFonts w:ascii="Times New Roman" w:hAnsi="Times New Roman" w:cs="Times New Roman"/>
          <w:sz w:val="30"/>
          <w:szCs w:val="30"/>
        </w:rPr>
        <w:t>в</w:t>
      </w:r>
      <w:r w:rsidR="00FE5013" w:rsidRPr="00413BBE">
        <w:rPr>
          <w:rFonts w:ascii="Times New Roman" w:hAnsi="Times New Roman" w:cs="Times New Roman"/>
          <w:sz w:val="30"/>
          <w:szCs w:val="30"/>
        </w:rPr>
        <w:t xml:space="preserve"> Фармакопею Союза</w:t>
      </w:r>
      <w:r w:rsidR="00FE5013">
        <w:rPr>
          <w:rFonts w:ascii="Times New Roman" w:hAnsi="Times New Roman" w:cs="Times New Roman"/>
          <w:sz w:val="30"/>
          <w:szCs w:val="30"/>
        </w:rPr>
        <w:t xml:space="preserve"> </w:t>
      </w:r>
      <w:r w:rsidR="0088671E">
        <w:rPr>
          <w:rFonts w:ascii="Times New Roman" w:hAnsi="Times New Roman" w:cs="Times New Roman"/>
          <w:sz w:val="30"/>
          <w:szCs w:val="30"/>
        </w:rPr>
        <w:t>указанн</w:t>
      </w:r>
      <w:r w:rsidR="00B27999">
        <w:rPr>
          <w:rFonts w:ascii="Times New Roman" w:hAnsi="Times New Roman" w:cs="Times New Roman"/>
          <w:sz w:val="30"/>
          <w:szCs w:val="30"/>
        </w:rPr>
        <w:t>ой</w:t>
      </w:r>
      <w:r w:rsidR="00CD19CA">
        <w:rPr>
          <w:rFonts w:ascii="Times New Roman" w:hAnsi="Times New Roman" w:cs="Times New Roman"/>
          <w:sz w:val="30"/>
          <w:szCs w:val="30"/>
        </w:rPr>
        <w:t xml:space="preserve"> </w:t>
      </w:r>
      <w:r w:rsidR="00B27999" w:rsidRPr="00413BBE">
        <w:rPr>
          <w:rFonts w:ascii="Times New Roman" w:hAnsi="Times New Roman" w:cs="Times New Roman"/>
          <w:sz w:val="30"/>
          <w:szCs w:val="30"/>
        </w:rPr>
        <w:t>фармакопейной</w:t>
      </w:r>
      <w:r w:rsidR="00B27999">
        <w:rPr>
          <w:rFonts w:ascii="Times New Roman" w:hAnsi="Times New Roman" w:cs="Times New Roman"/>
          <w:sz w:val="30"/>
          <w:szCs w:val="30"/>
        </w:rPr>
        <w:t xml:space="preserve"> </w:t>
      </w:r>
      <w:r w:rsidR="00CD19CA">
        <w:rPr>
          <w:rFonts w:ascii="Times New Roman" w:hAnsi="Times New Roman" w:cs="Times New Roman"/>
          <w:sz w:val="30"/>
          <w:szCs w:val="30"/>
        </w:rPr>
        <w:t>стат</w:t>
      </w:r>
      <w:r w:rsidR="00B27999">
        <w:rPr>
          <w:rFonts w:ascii="Times New Roman" w:hAnsi="Times New Roman" w:cs="Times New Roman"/>
          <w:sz w:val="30"/>
          <w:szCs w:val="30"/>
        </w:rPr>
        <w:t>ьи</w:t>
      </w:r>
      <w:r w:rsidR="004935F0" w:rsidRPr="00413BBE">
        <w:rPr>
          <w:rFonts w:ascii="Times New Roman" w:hAnsi="Times New Roman" w:cs="Times New Roman"/>
          <w:sz w:val="30"/>
          <w:szCs w:val="30"/>
        </w:rPr>
        <w:t xml:space="preserve"> (монографи</w:t>
      </w:r>
      <w:r w:rsidR="00FE5013">
        <w:rPr>
          <w:rFonts w:ascii="Times New Roman" w:hAnsi="Times New Roman" w:cs="Times New Roman"/>
          <w:sz w:val="30"/>
          <w:szCs w:val="30"/>
        </w:rPr>
        <w:t>и</w:t>
      </w:r>
      <w:r w:rsidR="004935F0" w:rsidRPr="00413BBE">
        <w:rPr>
          <w:rFonts w:ascii="Times New Roman" w:hAnsi="Times New Roman" w:cs="Times New Roman"/>
          <w:sz w:val="30"/>
          <w:szCs w:val="30"/>
        </w:rPr>
        <w:t>)</w:t>
      </w:r>
      <w:r w:rsidR="00FE5013">
        <w:rPr>
          <w:rFonts w:ascii="Times New Roman" w:hAnsi="Times New Roman" w:cs="Times New Roman"/>
          <w:sz w:val="30"/>
          <w:szCs w:val="30"/>
        </w:rPr>
        <w:t>, обновлений</w:t>
      </w:r>
      <w:r w:rsidR="004935F0" w:rsidRPr="00413BBE">
        <w:rPr>
          <w:rFonts w:ascii="Times New Roman" w:hAnsi="Times New Roman" w:cs="Times New Roman"/>
          <w:sz w:val="30"/>
          <w:szCs w:val="30"/>
        </w:rPr>
        <w:t xml:space="preserve"> </w:t>
      </w:r>
      <w:r w:rsidR="006B7493" w:rsidRPr="00413BBE">
        <w:rPr>
          <w:rFonts w:ascii="Times New Roman" w:hAnsi="Times New Roman" w:cs="Times New Roman"/>
          <w:sz w:val="30"/>
          <w:szCs w:val="30"/>
        </w:rPr>
        <w:t xml:space="preserve">или изменений </w:t>
      </w:r>
      <w:r w:rsidR="004935F0" w:rsidRPr="00413BBE">
        <w:rPr>
          <w:rFonts w:ascii="Times New Roman" w:hAnsi="Times New Roman" w:cs="Times New Roman"/>
          <w:sz w:val="30"/>
          <w:szCs w:val="30"/>
        </w:rPr>
        <w:t>в</w:t>
      </w:r>
      <w:r w:rsidR="00B27999" w:rsidRPr="00B27999">
        <w:rPr>
          <w:rFonts w:ascii="Times New Roman" w:hAnsi="Times New Roman" w:cs="Times New Roman"/>
          <w:sz w:val="30"/>
          <w:szCs w:val="30"/>
        </w:rPr>
        <w:t xml:space="preserve"> </w:t>
      </w:r>
      <w:r w:rsidR="00B27999">
        <w:rPr>
          <w:rFonts w:ascii="Times New Roman" w:hAnsi="Times New Roman" w:cs="Times New Roman"/>
          <w:sz w:val="30"/>
          <w:szCs w:val="30"/>
        </w:rPr>
        <w:t>фармакопейную статью (монографию)</w:t>
      </w:r>
      <w:r w:rsidR="004935F0" w:rsidRPr="00413BBE">
        <w:rPr>
          <w:rFonts w:ascii="Times New Roman" w:hAnsi="Times New Roman" w:cs="Times New Roman"/>
          <w:sz w:val="30"/>
          <w:szCs w:val="30"/>
        </w:rPr>
        <w:t>.</w:t>
      </w:r>
    </w:p>
    <w:sectPr w:rsidR="00172AE2" w:rsidRPr="00413BBE" w:rsidSect="00F726A6">
      <w:head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55E" w:rsidRDefault="00F6655E" w:rsidP="00F74DC2">
      <w:pPr>
        <w:spacing w:after="0" w:line="240" w:lineRule="auto"/>
      </w:pPr>
      <w:r>
        <w:separator/>
      </w:r>
    </w:p>
  </w:endnote>
  <w:endnote w:type="continuationSeparator" w:id="0">
    <w:p w:rsidR="00F6655E" w:rsidRDefault="00F6655E" w:rsidP="00F74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55E" w:rsidRDefault="00F6655E" w:rsidP="00F74DC2">
      <w:pPr>
        <w:spacing w:after="0" w:line="240" w:lineRule="auto"/>
      </w:pPr>
      <w:r>
        <w:separator/>
      </w:r>
    </w:p>
  </w:footnote>
  <w:footnote w:type="continuationSeparator" w:id="0">
    <w:p w:rsidR="00F6655E" w:rsidRDefault="00F6655E" w:rsidP="00F74D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962786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:rsidR="00814A8B" w:rsidRPr="005255D3" w:rsidRDefault="00814A8B">
        <w:pPr>
          <w:pStyle w:val="a6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5255D3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5255D3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5255D3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1F42AB">
          <w:rPr>
            <w:rFonts w:ascii="Times New Roman" w:hAnsi="Times New Roman" w:cs="Times New Roman"/>
            <w:noProof/>
            <w:sz w:val="30"/>
            <w:szCs w:val="30"/>
          </w:rPr>
          <w:t>13</w:t>
        </w:r>
        <w:r w:rsidRPr="005255D3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814A8B" w:rsidRDefault="00814A8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5pt;height:12.5pt;visibility:visible" o:bullet="t">
        <v:imagedata r:id="rId1" o:title=""/>
      </v:shape>
    </w:pict>
  </w:numPicBullet>
  <w:abstractNum w:abstractNumId="0">
    <w:nsid w:val="049E4E6C"/>
    <w:multiLevelType w:val="hybridMultilevel"/>
    <w:tmpl w:val="727A0D4C"/>
    <w:lvl w:ilvl="0" w:tplc="6734BB5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B3370"/>
    <w:multiLevelType w:val="multilevel"/>
    <w:tmpl w:val="2440117C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2">
    <w:nsid w:val="18762EDA"/>
    <w:multiLevelType w:val="multilevel"/>
    <w:tmpl w:val="88AA79E8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3">
    <w:nsid w:val="223B7C09"/>
    <w:multiLevelType w:val="multilevel"/>
    <w:tmpl w:val="0419001F"/>
    <w:numStyleLink w:val="1"/>
  </w:abstractNum>
  <w:abstractNum w:abstractNumId="4">
    <w:nsid w:val="3CDA4943"/>
    <w:multiLevelType w:val="hybridMultilevel"/>
    <w:tmpl w:val="9398B378"/>
    <w:lvl w:ilvl="0" w:tplc="D9A08C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3F6B87"/>
    <w:multiLevelType w:val="hybridMultilevel"/>
    <w:tmpl w:val="BAC0E560"/>
    <w:lvl w:ilvl="0" w:tplc="6734BB5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C448EC"/>
    <w:multiLevelType w:val="multilevel"/>
    <w:tmpl w:val="82AA1B68"/>
    <w:lvl w:ilvl="0">
      <w:start w:val="1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179" w:hanging="825"/>
      </w:pPr>
      <w:rPr>
        <w:rFonts w:hint="default"/>
      </w:rPr>
    </w:lvl>
    <w:lvl w:ilvl="2">
      <w:start w:val="11"/>
      <w:numFmt w:val="decimal"/>
      <w:lvlText w:val="%1.%2.%3."/>
      <w:lvlJc w:val="left"/>
      <w:pPr>
        <w:ind w:left="1533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7">
    <w:nsid w:val="4B704787"/>
    <w:multiLevelType w:val="multilevel"/>
    <w:tmpl w:val="0419001F"/>
    <w:styleLink w:val="1"/>
    <w:lvl w:ilvl="0">
      <w:start w:val="1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C440175"/>
    <w:multiLevelType w:val="multilevel"/>
    <w:tmpl w:val="69DA379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9">
    <w:nsid w:val="4F402267"/>
    <w:multiLevelType w:val="hybridMultilevel"/>
    <w:tmpl w:val="12E2DC00"/>
    <w:lvl w:ilvl="0" w:tplc="6734BB5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553F91"/>
    <w:multiLevelType w:val="hybridMultilevel"/>
    <w:tmpl w:val="32F68F1A"/>
    <w:lvl w:ilvl="0" w:tplc="B2329D3A">
      <w:start w:val="1"/>
      <w:numFmt w:val="upperRoman"/>
      <w:lvlText w:val="%1."/>
      <w:lvlJc w:val="left"/>
      <w:pPr>
        <w:ind w:left="1429" w:hanging="72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4F92457"/>
    <w:multiLevelType w:val="hybridMultilevel"/>
    <w:tmpl w:val="914C84CE"/>
    <w:lvl w:ilvl="0" w:tplc="7932EC8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967B62"/>
    <w:multiLevelType w:val="hybridMultilevel"/>
    <w:tmpl w:val="B61E3466"/>
    <w:lvl w:ilvl="0" w:tplc="90069BD6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strike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11"/>
  </w:num>
  <w:num w:numId="5">
    <w:abstractNumId w:val="4"/>
  </w:num>
  <w:num w:numId="6">
    <w:abstractNumId w:val="5"/>
  </w:num>
  <w:num w:numId="7">
    <w:abstractNumId w:val="3"/>
  </w:num>
  <w:num w:numId="8">
    <w:abstractNumId w:val="7"/>
  </w:num>
  <w:num w:numId="9">
    <w:abstractNumId w:val="1"/>
  </w:num>
  <w:num w:numId="10">
    <w:abstractNumId w:val="6"/>
  </w:num>
  <w:num w:numId="11">
    <w:abstractNumId w:val="8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revisionView w:markup="0" w:comments="0" w:insDel="0" w:formatting="0" w:inkAnnotations="0"/>
  <w:trackRevisions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06D"/>
    <w:rsid w:val="00000984"/>
    <w:rsid w:val="00001519"/>
    <w:rsid w:val="00005648"/>
    <w:rsid w:val="000135E8"/>
    <w:rsid w:val="00022AC8"/>
    <w:rsid w:val="00023499"/>
    <w:rsid w:val="000238B7"/>
    <w:rsid w:val="00024795"/>
    <w:rsid w:val="000255B7"/>
    <w:rsid w:val="0003647F"/>
    <w:rsid w:val="000454B0"/>
    <w:rsid w:val="00051090"/>
    <w:rsid w:val="00061941"/>
    <w:rsid w:val="000661C9"/>
    <w:rsid w:val="00084A95"/>
    <w:rsid w:val="00097747"/>
    <w:rsid w:val="000A23EB"/>
    <w:rsid w:val="000A243F"/>
    <w:rsid w:val="000A289C"/>
    <w:rsid w:val="000A56F1"/>
    <w:rsid w:val="000C7E4A"/>
    <w:rsid w:val="000D19B9"/>
    <w:rsid w:val="000D3250"/>
    <w:rsid w:val="000F30C2"/>
    <w:rsid w:val="001149CD"/>
    <w:rsid w:val="00114B49"/>
    <w:rsid w:val="00126538"/>
    <w:rsid w:val="00130694"/>
    <w:rsid w:val="00144401"/>
    <w:rsid w:val="00146A63"/>
    <w:rsid w:val="001502D0"/>
    <w:rsid w:val="001503CA"/>
    <w:rsid w:val="00156095"/>
    <w:rsid w:val="001615A6"/>
    <w:rsid w:val="00172AE2"/>
    <w:rsid w:val="00185E96"/>
    <w:rsid w:val="00191C0F"/>
    <w:rsid w:val="001928EB"/>
    <w:rsid w:val="001B3446"/>
    <w:rsid w:val="001B6AB9"/>
    <w:rsid w:val="001B797D"/>
    <w:rsid w:val="001D6A6F"/>
    <w:rsid w:val="001F1BEB"/>
    <w:rsid w:val="001F42AB"/>
    <w:rsid w:val="00212378"/>
    <w:rsid w:val="002245D9"/>
    <w:rsid w:val="002440EB"/>
    <w:rsid w:val="00250B68"/>
    <w:rsid w:val="002542B7"/>
    <w:rsid w:val="00254F37"/>
    <w:rsid w:val="00265ECC"/>
    <w:rsid w:val="0027237B"/>
    <w:rsid w:val="00272E1A"/>
    <w:rsid w:val="00276D36"/>
    <w:rsid w:val="002809B6"/>
    <w:rsid w:val="00291B02"/>
    <w:rsid w:val="002965AF"/>
    <w:rsid w:val="0029762B"/>
    <w:rsid w:val="002A09D4"/>
    <w:rsid w:val="002A2337"/>
    <w:rsid w:val="002A5C1D"/>
    <w:rsid w:val="002B3010"/>
    <w:rsid w:val="002B3915"/>
    <w:rsid w:val="002C1ECA"/>
    <w:rsid w:val="002C3742"/>
    <w:rsid w:val="002C6DDB"/>
    <w:rsid w:val="002D4E3A"/>
    <w:rsid w:val="002E3061"/>
    <w:rsid w:val="002E37C1"/>
    <w:rsid w:val="002F0A65"/>
    <w:rsid w:val="003238AC"/>
    <w:rsid w:val="003238CE"/>
    <w:rsid w:val="00327B63"/>
    <w:rsid w:val="00341117"/>
    <w:rsid w:val="00343BBF"/>
    <w:rsid w:val="00344A26"/>
    <w:rsid w:val="00344EDC"/>
    <w:rsid w:val="00345D6B"/>
    <w:rsid w:val="0034764B"/>
    <w:rsid w:val="00350E48"/>
    <w:rsid w:val="003569AD"/>
    <w:rsid w:val="00360B72"/>
    <w:rsid w:val="003704BA"/>
    <w:rsid w:val="00370692"/>
    <w:rsid w:val="003754C0"/>
    <w:rsid w:val="0037748F"/>
    <w:rsid w:val="00394AC6"/>
    <w:rsid w:val="003B465C"/>
    <w:rsid w:val="003B565F"/>
    <w:rsid w:val="003B5A5E"/>
    <w:rsid w:val="003C1603"/>
    <w:rsid w:val="003C39D6"/>
    <w:rsid w:val="003C6EF6"/>
    <w:rsid w:val="003D39DE"/>
    <w:rsid w:val="003D7B60"/>
    <w:rsid w:val="003E0CD7"/>
    <w:rsid w:val="003E4D69"/>
    <w:rsid w:val="003F0AC4"/>
    <w:rsid w:val="003F4E3A"/>
    <w:rsid w:val="003F5AB9"/>
    <w:rsid w:val="003F7357"/>
    <w:rsid w:val="00413BBE"/>
    <w:rsid w:val="00413C69"/>
    <w:rsid w:val="00413E0B"/>
    <w:rsid w:val="00432289"/>
    <w:rsid w:val="004549C9"/>
    <w:rsid w:val="00456339"/>
    <w:rsid w:val="00461537"/>
    <w:rsid w:val="00462928"/>
    <w:rsid w:val="00473114"/>
    <w:rsid w:val="004760D5"/>
    <w:rsid w:val="0047724C"/>
    <w:rsid w:val="00477C40"/>
    <w:rsid w:val="00481776"/>
    <w:rsid w:val="00487D9F"/>
    <w:rsid w:val="004935F0"/>
    <w:rsid w:val="004A0F94"/>
    <w:rsid w:val="004B4440"/>
    <w:rsid w:val="004B5C50"/>
    <w:rsid w:val="004C27E8"/>
    <w:rsid w:val="004F091C"/>
    <w:rsid w:val="004F2D73"/>
    <w:rsid w:val="004F52D2"/>
    <w:rsid w:val="005006BA"/>
    <w:rsid w:val="005077A5"/>
    <w:rsid w:val="005118B9"/>
    <w:rsid w:val="00517FD0"/>
    <w:rsid w:val="005255D3"/>
    <w:rsid w:val="00531E9F"/>
    <w:rsid w:val="005436F8"/>
    <w:rsid w:val="0054586F"/>
    <w:rsid w:val="005460D8"/>
    <w:rsid w:val="005543EC"/>
    <w:rsid w:val="00560FD5"/>
    <w:rsid w:val="005645E9"/>
    <w:rsid w:val="00567D6B"/>
    <w:rsid w:val="0058163B"/>
    <w:rsid w:val="00585EC2"/>
    <w:rsid w:val="005901D6"/>
    <w:rsid w:val="00592765"/>
    <w:rsid w:val="005A558F"/>
    <w:rsid w:val="005A5D4F"/>
    <w:rsid w:val="005C2323"/>
    <w:rsid w:val="005C2A7E"/>
    <w:rsid w:val="005C600B"/>
    <w:rsid w:val="005D75F5"/>
    <w:rsid w:val="005E153A"/>
    <w:rsid w:val="005E19FC"/>
    <w:rsid w:val="00600AEF"/>
    <w:rsid w:val="006036D9"/>
    <w:rsid w:val="00612750"/>
    <w:rsid w:val="00614105"/>
    <w:rsid w:val="006149B3"/>
    <w:rsid w:val="00623DB5"/>
    <w:rsid w:val="00631383"/>
    <w:rsid w:val="0064074A"/>
    <w:rsid w:val="00642A46"/>
    <w:rsid w:val="00647ABE"/>
    <w:rsid w:val="00657958"/>
    <w:rsid w:val="006602AF"/>
    <w:rsid w:val="00664C24"/>
    <w:rsid w:val="00672746"/>
    <w:rsid w:val="00675BB9"/>
    <w:rsid w:val="00676581"/>
    <w:rsid w:val="00685B59"/>
    <w:rsid w:val="0069255D"/>
    <w:rsid w:val="00693CC8"/>
    <w:rsid w:val="006A3A75"/>
    <w:rsid w:val="006B53A8"/>
    <w:rsid w:val="006B7493"/>
    <w:rsid w:val="006C0002"/>
    <w:rsid w:val="006D3063"/>
    <w:rsid w:val="006D4631"/>
    <w:rsid w:val="006E5427"/>
    <w:rsid w:val="006F0E1E"/>
    <w:rsid w:val="006F4748"/>
    <w:rsid w:val="006F67CB"/>
    <w:rsid w:val="007039AE"/>
    <w:rsid w:val="007214B9"/>
    <w:rsid w:val="007225A0"/>
    <w:rsid w:val="007228B4"/>
    <w:rsid w:val="00735C38"/>
    <w:rsid w:val="007472BD"/>
    <w:rsid w:val="00763C7B"/>
    <w:rsid w:val="00775F8D"/>
    <w:rsid w:val="00783BE6"/>
    <w:rsid w:val="00785EAB"/>
    <w:rsid w:val="00791636"/>
    <w:rsid w:val="007A6ED6"/>
    <w:rsid w:val="007B0632"/>
    <w:rsid w:val="007C4A31"/>
    <w:rsid w:val="007D66FC"/>
    <w:rsid w:val="007E5B5D"/>
    <w:rsid w:val="007E5BFE"/>
    <w:rsid w:val="007F587A"/>
    <w:rsid w:val="007F7A3B"/>
    <w:rsid w:val="008138B4"/>
    <w:rsid w:val="00814A8B"/>
    <w:rsid w:val="00827E84"/>
    <w:rsid w:val="0083225E"/>
    <w:rsid w:val="00832E51"/>
    <w:rsid w:val="008402A1"/>
    <w:rsid w:val="00844361"/>
    <w:rsid w:val="00854154"/>
    <w:rsid w:val="00855B1C"/>
    <w:rsid w:val="008746CB"/>
    <w:rsid w:val="00875398"/>
    <w:rsid w:val="00882334"/>
    <w:rsid w:val="0088671E"/>
    <w:rsid w:val="00886E86"/>
    <w:rsid w:val="00887CA4"/>
    <w:rsid w:val="008902F1"/>
    <w:rsid w:val="008972DF"/>
    <w:rsid w:val="00897B3D"/>
    <w:rsid w:val="008A0FAB"/>
    <w:rsid w:val="008A698C"/>
    <w:rsid w:val="008B00AF"/>
    <w:rsid w:val="008B141A"/>
    <w:rsid w:val="008B7ED6"/>
    <w:rsid w:val="008C2692"/>
    <w:rsid w:val="008E04D1"/>
    <w:rsid w:val="008E3F8E"/>
    <w:rsid w:val="008F3260"/>
    <w:rsid w:val="008F3624"/>
    <w:rsid w:val="008F741B"/>
    <w:rsid w:val="00901675"/>
    <w:rsid w:val="00906CC6"/>
    <w:rsid w:val="00910A83"/>
    <w:rsid w:val="0091317E"/>
    <w:rsid w:val="00915804"/>
    <w:rsid w:val="00920B1B"/>
    <w:rsid w:val="00922075"/>
    <w:rsid w:val="009232C5"/>
    <w:rsid w:val="00925C8F"/>
    <w:rsid w:val="00925D0B"/>
    <w:rsid w:val="00926CD0"/>
    <w:rsid w:val="009306B5"/>
    <w:rsid w:val="00952954"/>
    <w:rsid w:val="009646FC"/>
    <w:rsid w:val="00973251"/>
    <w:rsid w:val="009750DE"/>
    <w:rsid w:val="0097571E"/>
    <w:rsid w:val="00980968"/>
    <w:rsid w:val="00992707"/>
    <w:rsid w:val="00993E02"/>
    <w:rsid w:val="00996939"/>
    <w:rsid w:val="00997FF0"/>
    <w:rsid w:val="009A2A39"/>
    <w:rsid w:val="009A333A"/>
    <w:rsid w:val="009A514A"/>
    <w:rsid w:val="009B524C"/>
    <w:rsid w:val="009B7193"/>
    <w:rsid w:val="009B7723"/>
    <w:rsid w:val="009C38D7"/>
    <w:rsid w:val="009C50A3"/>
    <w:rsid w:val="009C5610"/>
    <w:rsid w:val="009D6B3D"/>
    <w:rsid w:val="009E3CFB"/>
    <w:rsid w:val="009E6147"/>
    <w:rsid w:val="009F04CD"/>
    <w:rsid w:val="009F243C"/>
    <w:rsid w:val="00A0538B"/>
    <w:rsid w:val="00A0550A"/>
    <w:rsid w:val="00A244D9"/>
    <w:rsid w:val="00A32074"/>
    <w:rsid w:val="00A34B3B"/>
    <w:rsid w:val="00A34FED"/>
    <w:rsid w:val="00A35427"/>
    <w:rsid w:val="00A36B95"/>
    <w:rsid w:val="00A42A05"/>
    <w:rsid w:val="00A42E7A"/>
    <w:rsid w:val="00A61368"/>
    <w:rsid w:val="00A61388"/>
    <w:rsid w:val="00A63BD6"/>
    <w:rsid w:val="00A7764F"/>
    <w:rsid w:val="00A829A4"/>
    <w:rsid w:val="00A8515E"/>
    <w:rsid w:val="00A93FDE"/>
    <w:rsid w:val="00AA51CA"/>
    <w:rsid w:val="00AB1FA4"/>
    <w:rsid w:val="00AD0EF5"/>
    <w:rsid w:val="00AD26CD"/>
    <w:rsid w:val="00AE0312"/>
    <w:rsid w:val="00AE21CC"/>
    <w:rsid w:val="00AE5B38"/>
    <w:rsid w:val="00AF6801"/>
    <w:rsid w:val="00B03BEB"/>
    <w:rsid w:val="00B203AE"/>
    <w:rsid w:val="00B21782"/>
    <w:rsid w:val="00B22662"/>
    <w:rsid w:val="00B23F45"/>
    <w:rsid w:val="00B27999"/>
    <w:rsid w:val="00B349D3"/>
    <w:rsid w:val="00B37104"/>
    <w:rsid w:val="00B408D3"/>
    <w:rsid w:val="00B45FFE"/>
    <w:rsid w:val="00B52C61"/>
    <w:rsid w:val="00B57A90"/>
    <w:rsid w:val="00B60912"/>
    <w:rsid w:val="00B6732A"/>
    <w:rsid w:val="00B72279"/>
    <w:rsid w:val="00B76AD5"/>
    <w:rsid w:val="00B82066"/>
    <w:rsid w:val="00B940B6"/>
    <w:rsid w:val="00B96116"/>
    <w:rsid w:val="00BA52E3"/>
    <w:rsid w:val="00BC290A"/>
    <w:rsid w:val="00BC4129"/>
    <w:rsid w:val="00BC7D3B"/>
    <w:rsid w:val="00BD51CB"/>
    <w:rsid w:val="00BD56A0"/>
    <w:rsid w:val="00BE16FB"/>
    <w:rsid w:val="00BE4DEB"/>
    <w:rsid w:val="00BF3CA1"/>
    <w:rsid w:val="00BF4CC7"/>
    <w:rsid w:val="00C01D3A"/>
    <w:rsid w:val="00C03393"/>
    <w:rsid w:val="00C113C3"/>
    <w:rsid w:val="00C22BB3"/>
    <w:rsid w:val="00C3188A"/>
    <w:rsid w:val="00C33CE7"/>
    <w:rsid w:val="00C34469"/>
    <w:rsid w:val="00C36D24"/>
    <w:rsid w:val="00C422C3"/>
    <w:rsid w:val="00C43A44"/>
    <w:rsid w:val="00C47BAF"/>
    <w:rsid w:val="00C569F4"/>
    <w:rsid w:val="00C65391"/>
    <w:rsid w:val="00C85FEB"/>
    <w:rsid w:val="00C94DFB"/>
    <w:rsid w:val="00CA0390"/>
    <w:rsid w:val="00CA3E53"/>
    <w:rsid w:val="00CA4ADB"/>
    <w:rsid w:val="00CA712F"/>
    <w:rsid w:val="00CB2FEE"/>
    <w:rsid w:val="00CB64FE"/>
    <w:rsid w:val="00CC0BAD"/>
    <w:rsid w:val="00CC111C"/>
    <w:rsid w:val="00CD19CA"/>
    <w:rsid w:val="00CD245C"/>
    <w:rsid w:val="00CD3D0E"/>
    <w:rsid w:val="00CD5473"/>
    <w:rsid w:val="00CD5F3C"/>
    <w:rsid w:val="00CD7886"/>
    <w:rsid w:val="00CE5D84"/>
    <w:rsid w:val="00CE72B6"/>
    <w:rsid w:val="00CE7973"/>
    <w:rsid w:val="00CF1408"/>
    <w:rsid w:val="00CF4155"/>
    <w:rsid w:val="00D04EAF"/>
    <w:rsid w:val="00D13E25"/>
    <w:rsid w:val="00D37F4A"/>
    <w:rsid w:val="00D46B0F"/>
    <w:rsid w:val="00D50C8B"/>
    <w:rsid w:val="00D570DB"/>
    <w:rsid w:val="00D62DBD"/>
    <w:rsid w:val="00D7208B"/>
    <w:rsid w:val="00D73ECF"/>
    <w:rsid w:val="00D92189"/>
    <w:rsid w:val="00DA20E2"/>
    <w:rsid w:val="00DB019B"/>
    <w:rsid w:val="00DB4B8E"/>
    <w:rsid w:val="00DB7B61"/>
    <w:rsid w:val="00DC1B1E"/>
    <w:rsid w:val="00DD1CA2"/>
    <w:rsid w:val="00DD310C"/>
    <w:rsid w:val="00DE08B3"/>
    <w:rsid w:val="00DE341D"/>
    <w:rsid w:val="00DE67B7"/>
    <w:rsid w:val="00DF79CC"/>
    <w:rsid w:val="00E00C30"/>
    <w:rsid w:val="00E07DC9"/>
    <w:rsid w:val="00E135A1"/>
    <w:rsid w:val="00E20923"/>
    <w:rsid w:val="00E242C8"/>
    <w:rsid w:val="00E2477B"/>
    <w:rsid w:val="00E24E82"/>
    <w:rsid w:val="00E3328C"/>
    <w:rsid w:val="00E337E4"/>
    <w:rsid w:val="00E3752B"/>
    <w:rsid w:val="00E4044A"/>
    <w:rsid w:val="00E41FBC"/>
    <w:rsid w:val="00E52BD2"/>
    <w:rsid w:val="00E55B56"/>
    <w:rsid w:val="00E57D93"/>
    <w:rsid w:val="00E642E8"/>
    <w:rsid w:val="00E654F9"/>
    <w:rsid w:val="00E73168"/>
    <w:rsid w:val="00E82501"/>
    <w:rsid w:val="00E93EEF"/>
    <w:rsid w:val="00EA4932"/>
    <w:rsid w:val="00EA4D9E"/>
    <w:rsid w:val="00EB0FBA"/>
    <w:rsid w:val="00ED30D3"/>
    <w:rsid w:val="00EE6732"/>
    <w:rsid w:val="00EE69F9"/>
    <w:rsid w:val="00EF0EE9"/>
    <w:rsid w:val="00EF428A"/>
    <w:rsid w:val="00EF4E9B"/>
    <w:rsid w:val="00F059B6"/>
    <w:rsid w:val="00F07266"/>
    <w:rsid w:val="00F274C4"/>
    <w:rsid w:val="00F329C5"/>
    <w:rsid w:val="00F35511"/>
    <w:rsid w:val="00F35EE6"/>
    <w:rsid w:val="00F36592"/>
    <w:rsid w:val="00F37251"/>
    <w:rsid w:val="00F4289B"/>
    <w:rsid w:val="00F42D1C"/>
    <w:rsid w:val="00F44A3C"/>
    <w:rsid w:val="00F46A1B"/>
    <w:rsid w:val="00F56429"/>
    <w:rsid w:val="00F62EFF"/>
    <w:rsid w:val="00F640AA"/>
    <w:rsid w:val="00F6655E"/>
    <w:rsid w:val="00F71FE5"/>
    <w:rsid w:val="00F726A6"/>
    <w:rsid w:val="00F74DC2"/>
    <w:rsid w:val="00F75AFD"/>
    <w:rsid w:val="00F8766D"/>
    <w:rsid w:val="00FA606D"/>
    <w:rsid w:val="00FA6949"/>
    <w:rsid w:val="00FA7709"/>
    <w:rsid w:val="00FB5444"/>
    <w:rsid w:val="00FC2459"/>
    <w:rsid w:val="00FD57D3"/>
    <w:rsid w:val="00FE1097"/>
    <w:rsid w:val="00FE4F1F"/>
    <w:rsid w:val="00FE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FE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85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5B5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74D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74DC2"/>
  </w:style>
  <w:style w:type="paragraph" w:styleId="a8">
    <w:name w:val="footer"/>
    <w:basedOn w:val="a"/>
    <w:link w:val="a9"/>
    <w:uiPriority w:val="99"/>
    <w:unhideWhenUsed/>
    <w:rsid w:val="00F74D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74DC2"/>
  </w:style>
  <w:style w:type="character" w:styleId="aa">
    <w:name w:val="line number"/>
    <w:basedOn w:val="a0"/>
    <w:uiPriority w:val="99"/>
    <w:semiHidden/>
    <w:unhideWhenUsed/>
    <w:rsid w:val="00146A63"/>
  </w:style>
  <w:style w:type="character" w:styleId="ab">
    <w:name w:val="annotation reference"/>
    <w:basedOn w:val="a0"/>
    <w:uiPriority w:val="99"/>
    <w:semiHidden/>
    <w:unhideWhenUsed/>
    <w:rsid w:val="00146A6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46A63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46A63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46A6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46A63"/>
    <w:rPr>
      <w:b/>
      <w:bCs/>
      <w:sz w:val="20"/>
      <w:szCs w:val="20"/>
    </w:rPr>
  </w:style>
  <w:style w:type="paragraph" w:styleId="af0">
    <w:name w:val="Revision"/>
    <w:hidden/>
    <w:uiPriority w:val="99"/>
    <w:semiHidden/>
    <w:rsid w:val="00146A63"/>
    <w:pPr>
      <w:spacing w:after="0" w:line="240" w:lineRule="auto"/>
    </w:pPr>
  </w:style>
  <w:style w:type="numbering" w:customStyle="1" w:styleId="1">
    <w:name w:val="Стиль1"/>
    <w:uiPriority w:val="99"/>
    <w:rsid w:val="00F274C4"/>
    <w:pPr>
      <w:numPr>
        <w:numId w:val="8"/>
      </w:numPr>
    </w:pPr>
  </w:style>
  <w:style w:type="table" w:styleId="af1">
    <w:name w:val="Table Grid"/>
    <w:basedOn w:val="a1"/>
    <w:uiPriority w:val="59"/>
    <w:rsid w:val="00413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FE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85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5B5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74D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74DC2"/>
  </w:style>
  <w:style w:type="paragraph" w:styleId="a8">
    <w:name w:val="footer"/>
    <w:basedOn w:val="a"/>
    <w:link w:val="a9"/>
    <w:uiPriority w:val="99"/>
    <w:unhideWhenUsed/>
    <w:rsid w:val="00F74D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74DC2"/>
  </w:style>
  <w:style w:type="character" w:styleId="aa">
    <w:name w:val="line number"/>
    <w:basedOn w:val="a0"/>
    <w:uiPriority w:val="99"/>
    <w:semiHidden/>
    <w:unhideWhenUsed/>
    <w:rsid w:val="00146A63"/>
  </w:style>
  <w:style w:type="character" w:styleId="ab">
    <w:name w:val="annotation reference"/>
    <w:basedOn w:val="a0"/>
    <w:uiPriority w:val="99"/>
    <w:semiHidden/>
    <w:unhideWhenUsed/>
    <w:rsid w:val="00146A6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46A63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46A63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46A6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46A63"/>
    <w:rPr>
      <w:b/>
      <w:bCs/>
      <w:sz w:val="20"/>
      <w:szCs w:val="20"/>
    </w:rPr>
  </w:style>
  <w:style w:type="paragraph" w:styleId="af0">
    <w:name w:val="Revision"/>
    <w:hidden/>
    <w:uiPriority w:val="99"/>
    <w:semiHidden/>
    <w:rsid w:val="00146A63"/>
    <w:pPr>
      <w:spacing w:after="0" w:line="240" w:lineRule="auto"/>
    </w:pPr>
  </w:style>
  <w:style w:type="numbering" w:customStyle="1" w:styleId="1">
    <w:name w:val="Стиль1"/>
    <w:uiPriority w:val="99"/>
    <w:rsid w:val="00F274C4"/>
    <w:pPr>
      <w:numPr>
        <w:numId w:val="8"/>
      </w:numPr>
    </w:pPr>
  </w:style>
  <w:style w:type="table" w:styleId="af1">
    <w:name w:val="Table Grid"/>
    <w:basedOn w:val="a1"/>
    <w:uiPriority w:val="59"/>
    <w:rsid w:val="00413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08C7D0-EC7B-4FC1-97DD-5BCFD35B2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2687</Words>
  <Characters>15321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Кравчук Анна Михайловна</dc:creator>
  <cp:lastModifiedBy>Тихонова Татьяна Марковна</cp:lastModifiedBy>
  <cp:revision>2</cp:revision>
  <cp:lastPrinted>2015-09-22T14:02:00Z</cp:lastPrinted>
  <dcterms:created xsi:type="dcterms:W3CDTF">2015-09-28T11:38:00Z</dcterms:created>
  <dcterms:modified xsi:type="dcterms:W3CDTF">2015-09-28T11:38:00Z</dcterms:modified>
</cp:coreProperties>
</file>